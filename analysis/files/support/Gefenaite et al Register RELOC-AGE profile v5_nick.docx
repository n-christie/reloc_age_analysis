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C253" w14:textId="3AD15871" w:rsidR="00A4736B" w:rsidRPr="003D6569" w:rsidRDefault="00E81329" w:rsidP="001A4930">
      <w:pPr>
        <w:spacing w:before="120" w:after="0" w:line="360" w:lineRule="auto"/>
        <w:rPr>
          <w:rFonts w:ascii="Times New Roman" w:hAnsi="Times New Roman" w:cs="Times New Roman"/>
          <w:b/>
          <w:sz w:val="24"/>
          <w:szCs w:val="24"/>
        </w:rPr>
      </w:pPr>
      <w:bookmarkStart w:id="0" w:name="_Hlk111537757"/>
      <w:r w:rsidRPr="003D6569">
        <w:rPr>
          <w:rFonts w:ascii="Times New Roman" w:hAnsi="Times New Roman" w:cs="Times New Roman"/>
          <w:b/>
          <w:sz w:val="24"/>
          <w:szCs w:val="24"/>
        </w:rPr>
        <w:t xml:space="preserve">Cohort Profile: </w:t>
      </w:r>
      <w:r w:rsidR="00986373" w:rsidRPr="003D6569">
        <w:rPr>
          <w:rFonts w:ascii="Times New Roman" w:hAnsi="Times New Roman" w:cs="Times New Roman"/>
          <w:b/>
          <w:sz w:val="24"/>
          <w:szCs w:val="24"/>
        </w:rPr>
        <w:t xml:space="preserve">Register RELOC-AGE: </w:t>
      </w:r>
      <w:r w:rsidR="00043B59">
        <w:rPr>
          <w:rFonts w:ascii="Times New Roman" w:hAnsi="Times New Roman" w:cs="Times New Roman"/>
          <w:b/>
          <w:sz w:val="24"/>
          <w:szCs w:val="24"/>
        </w:rPr>
        <w:t xml:space="preserve">A </w:t>
      </w:r>
      <w:r w:rsidR="00904B91" w:rsidRPr="003D6569">
        <w:rPr>
          <w:rFonts w:ascii="Times New Roman" w:hAnsi="Times New Roman" w:cs="Times New Roman"/>
          <w:b/>
          <w:sz w:val="24"/>
          <w:szCs w:val="24"/>
        </w:rPr>
        <w:t xml:space="preserve">nationwide </w:t>
      </w:r>
      <w:r w:rsidR="00DD6094" w:rsidRPr="003D6569">
        <w:rPr>
          <w:rFonts w:ascii="Times New Roman" w:hAnsi="Times New Roman" w:cs="Times New Roman"/>
          <w:b/>
          <w:sz w:val="24"/>
          <w:szCs w:val="24"/>
        </w:rPr>
        <w:t xml:space="preserve">Swedish register-based </w:t>
      </w:r>
      <w:r w:rsidR="00907F3F">
        <w:rPr>
          <w:rFonts w:ascii="Times New Roman" w:hAnsi="Times New Roman" w:cs="Times New Roman"/>
          <w:b/>
          <w:sz w:val="24"/>
          <w:szCs w:val="24"/>
        </w:rPr>
        <w:t>cohort</w:t>
      </w:r>
      <w:r w:rsidR="00DD6094" w:rsidRPr="003D6569">
        <w:rPr>
          <w:rFonts w:ascii="Times New Roman" w:hAnsi="Times New Roman" w:cs="Times New Roman"/>
          <w:b/>
          <w:sz w:val="24"/>
          <w:szCs w:val="24"/>
        </w:rPr>
        <w:t xml:space="preserve"> </w:t>
      </w:r>
      <w:r w:rsidR="00907F3F">
        <w:rPr>
          <w:rFonts w:ascii="Times New Roman" w:hAnsi="Times New Roman" w:cs="Times New Roman"/>
          <w:b/>
          <w:sz w:val="24"/>
          <w:szCs w:val="24"/>
        </w:rPr>
        <w:t>about</w:t>
      </w:r>
      <w:r w:rsidR="00DD6094" w:rsidRPr="003D6569">
        <w:rPr>
          <w:rFonts w:ascii="Times New Roman" w:hAnsi="Times New Roman" w:cs="Times New Roman"/>
          <w:b/>
          <w:sz w:val="24"/>
          <w:szCs w:val="24"/>
        </w:rPr>
        <w:t xml:space="preserve"> the links between</w:t>
      </w:r>
      <w:r w:rsidR="00986373" w:rsidRPr="003D6569">
        <w:rPr>
          <w:rFonts w:ascii="Times New Roman" w:hAnsi="Times New Roman" w:cs="Times New Roman"/>
          <w:b/>
          <w:sz w:val="24"/>
          <w:szCs w:val="24"/>
        </w:rPr>
        <w:t xml:space="preserve"> housing,</w:t>
      </w:r>
      <w:r w:rsidR="00DD6094" w:rsidRPr="003D6569">
        <w:rPr>
          <w:rFonts w:ascii="Times New Roman" w:hAnsi="Times New Roman" w:cs="Times New Roman"/>
          <w:b/>
          <w:sz w:val="24"/>
          <w:szCs w:val="24"/>
        </w:rPr>
        <w:t xml:space="preserve"> </w:t>
      </w:r>
      <w:r w:rsidR="00907F3F">
        <w:rPr>
          <w:rFonts w:ascii="Times New Roman" w:hAnsi="Times New Roman" w:cs="Times New Roman"/>
          <w:b/>
          <w:sz w:val="24"/>
          <w:szCs w:val="24"/>
        </w:rPr>
        <w:t xml:space="preserve">residential </w:t>
      </w:r>
      <w:r w:rsidR="00C16373" w:rsidRPr="003D6569">
        <w:rPr>
          <w:rFonts w:ascii="Times New Roman" w:hAnsi="Times New Roman" w:cs="Times New Roman"/>
          <w:b/>
          <w:sz w:val="24"/>
          <w:szCs w:val="24"/>
        </w:rPr>
        <w:t>relocation</w:t>
      </w:r>
      <w:r w:rsidR="00986373" w:rsidRPr="003D6569">
        <w:rPr>
          <w:rFonts w:ascii="Times New Roman" w:hAnsi="Times New Roman" w:cs="Times New Roman"/>
          <w:b/>
          <w:sz w:val="24"/>
          <w:szCs w:val="24"/>
        </w:rPr>
        <w:t xml:space="preserve"> </w:t>
      </w:r>
      <w:r w:rsidR="00C16373" w:rsidRPr="003D6569">
        <w:rPr>
          <w:rFonts w:ascii="Times New Roman" w:hAnsi="Times New Roman" w:cs="Times New Roman"/>
          <w:b/>
          <w:sz w:val="24"/>
          <w:szCs w:val="24"/>
        </w:rPr>
        <w:t xml:space="preserve">and healthy ageing </w:t>
      </w:r>
      <w:r w:rsidR="00DD6094" w:rsidRPr="003D6569">
        <w:rPr>
          <w:rFonts w:ascii="Times New Roman" w:hAnsi="Times New Roman" w:cs="Times New Roman"/>
          <w:b/>
          <w:sz w:val="24"/>
          <w:szCs w:val="24"/>
        </w:rPr>
        <w:t xml:space="preserve">in 55 years old and older </w:t>
      </w:r>
      <w:r w:rsidR="001F0946" w:rsidRPr="003D6569">
        <w:rPr>
          <w:rFonts w:ascii="Times New Roman" w:hAnsi="Times New Roman" w:cs="Times New Roman"/>
          <w:b/>
          <w:sz w:val="24"/>
          <w:szCs w:val="24"/>
        </w:rPr>
        <w:t xml:space="preserve">adults </w:t>
      </w:r>
      <w:r w:rsidR="00EC03BF" w:rsidRPr="003D6569">
        <w:rPr>
          <w:rFonts w:ascii="Times New Roman" w:hAnsi="Times New Roman" w:cs="Times New Roman"/>
          <w:b/>
          <w:sz w:val="24"/>
          <w:szCs w:val="24"/>
        </w:rPr>
        <w:t>between 1987 and 2021</w:t>
      </w:r>
    </w:p>
    <w:bookmarkEnd w:id="0"/>
    <w:p w14:paraId="4184856E" w14:textId="77777777" w:rsidR="00DD6094" w:rsidRPr="003D6569" w:rsidRDefault="00DD6094" w:rsidP="001A4930">
      <w:pPr>
        <w:spacing w:before="120" w:after="0" w:line="360" w:lineRule="auto"/>
        <w:rPr>
          <w:rFonts w:ascii="Times New Roman" w:hAnsi="Times New Roman" w:cs="Times New Roman"/>
          <w:sz w:val="24"/>
          <w:szCs w:val="24"/>
        </w:rPr>
      </w:pPr>
    </w:p>
    <w:p w14:paraId="2193ABDE" w14:textId="7185AF07" w:rsidR="00A4736B" w:rsidRPr="003D6569" w:rsidRDefault="00A4736B"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Giedre Gefenaite</w:t>
      </w:r>
      <w:r w:rsidR="00CB4731" w:rsidRPr="003D6569">
        <w:rPr>
          <w:rFonts w:ascii="Times New Roman" w:hAnsi="Times New Roman" w:cs="Times New Roman"/>
          <w:sz w:val="24"/>
          <w:szCs w:val="24"/>
          <w:vertAlign w:val="superscript"/>
        </w:rPr>
        <w:t xml:space="preserve"> </w:t>
      </w:r>
      <w:r w:rsidRPr="003D6569">
        <w:rPr>
          <w:rFonts w:ascii="Times New Roman" w:hAnsi="Times New Roman" w:cs="Times New Roman"/>
          <w:sz w:val="24"/>
          <w:szCs w:val="24"/>
          <w:vertAlign w:val="superscript"/>
        </w:rPr>
        <w:t>a</w:t>
      </w:r>
      <w:r w:rsidR="00810A45" w:rsidRPr="003D6569">
        <w:rPr>
          <w:rFonts w:ascii="Times New Roman" w:hAnsi="Times New Roman" w:cs="Times New Roman"/>
          <w:sz w:val="24"/>
          <w:szCs w:val="24"/>
          <w:vertAlign w:val="superscript"/>
        </w:rPr>
        <w:t>*</w:t>
      </w:r>
      <w:r w:rsidRPr="003D6569">
        <w:rPr>
          <w:rFonts w:ascii="Times New Roman" w:hAnsi="Times New Roman" w:cs="Times New Roman"/>
          <w:sz w:val="24"/>
          <w:szCs w:val="24"/>
        </w:rPr>
        <w:t>, Jonas Björk</w:t>
      </w:r>
      <w:r w:rsidRPr="003D6569">
        <w:rPr>
          <w:rFonts w:ascii="Times New Roman" w:hAnsi="Times New Roman" w:cs="Times New Roman"/>
          <w:sz w:val="24"/>
          <w:szCs w:val="24"/>
          <w:vertAlign w:val="superscript"/>
        </w:rPr>
        <w:t xml:space="preserve"> b,c</w:t>
      </w:r>
      <w:r w:rsidRPr="003D6569">
        <w:rPr>
          <w:rFonts w:ascii="Times New Roman" w:hAnsi="Times New Roman" w:cs="Times New Roman"/>
          <w:sz w:val="24"/>
          <w:szCs w:val="24"/>
        </w:rPr>
        <w:t>, Susanne Iwarsson</w:t>
      </w:r>
      <w:r w:rsidRPr="003D6569">
        <w:rPr>
          <w:rFonts w:ascii="Times New Roman" w:hAnsi="Times New Roman" w:cs="Times New Roman"/>
          <w:sz w:val="24"/>
          <w:szCs w:val="24"/>
          <w:vertAlign w:val="superscript"/>
        </w:rPr>
        <w:t>a</w:t>
      </w:r>
    </w:p>
    <w:p w14:paraId="39352297" w14:textId="77777777" w:rsidR="00A4736B" w:rsidRPr="003D6569" w:rsidRDefault="00A4736B" w:rsidP="001A4930">
      <w:pPr>
        <w:spacing w:before="120" w:after="0" w:line="360" w:lineRule="auto"/>
        <w:rPr>
          <w:rFonts w:ascii="Times New Roman" w:hAnsi="Times New Roman" w:cs="Times New Roman"/>
          <w:sz w:val="24"/>
          <w:szCs w:val="24"/>
        </w:rPr>
      </w:pPr>
    </w:p>
    <w:p w14:paraId="467CC483" w14:textId="77777777" w:rsidR="00A4736B" w:rsidRPr="003D6569" w:rsidRDefault="00A4736B" w:rsidP="001A4930">
      <w:pPr>
        <w:tabs>
          <w:tab w:val="left" w:pos="2127"/>
        </w:tabs>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vertAlign w:val="superscript"/>
        </w:rPr>
        <w:t>a</w:t>
      </w:r>
      <w:r w:rsidRPr="003D6569">
        <w:rPr>
          <w:rFonts w:ascii="Times New Roman" w:hAnsi="Times New Roman" w:cs="Times New Roman"/>
          <w:sz w:val="24"/>
          <w:szCs w:val="24"/>
        </w:rPr>
        <w:t xml:space="preserve"> Department of Health Sciences, Faculty of Medicine, Lund University, Lund, Sweden</w:t>
      </w:r>
    </w:p>
    <w:p w14:paraId="3B8B9E45" w14:textId="77777777" w:rsidR="00A4736B" w:rsidRPr="003D6569" w:rsidRDefault="00A4736B" w:rsidP="001A4930">
      <w:pPr>
        <w:tabs>
          <w:tab w:val="left" w:pos="2127"/>
        </w:tabs>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vertAlign w:val="superscript"/>
        </w:rPr>
        <w:t>b</w:t>
      </w:r>
      <w:r w:rsidRPr="003D6569">
        <w:rPr>
          <w:rFonts w:ascii="Times New Roman" w:hAnsi="Times New Roman" w:cs="Times New Roman"/>
          <w:sz w:val="24"/>
          <w:szCs w:val="24"/>
        </w:rPr>
        <w:t xml:space="preserve"> Division of Occupational and Environmental Medicine, Lund University, Lund, Sweden</w:t>
      </w:r>
    </w:p>
    <w:p w14:paraId="76439E3F" w14:textId="3E758515" w:rsidR="00A4736B" w:rsidRPr="003D6569" w:rsidRDefault="00A4736B" w:rsidP="001A4930">
      <w:pPr>
        <w:tabs>
          <w:tab w:val="left" w:pos="2127"/>
        </w:tabs>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vertAlign w:val="superscript"/>
        </w:rPr>
        <w:t xml:space="preserve">c </w:t>
      </w:r>
      <w:r w:rsidRPr="003D6569">
        <w:rPr>
          <w:rFonts w:ascii="Times New Roman" w:hAnsi="Times New Roman" w:cs="Times New Roman"/>
          <w:sz w:val="24"/>
          <w:szCs w:val="24"/>
        </w:rPr>
        <w:t>Clinical Studies Sweden, Forum South, Skåne University Hospital, Lund, Sweden</w:t>
      </w:r>
    </w:p>
    <w:p w14:paraId="3D7F4E98" w14:textId="1A3FEDDE" w:rsidR="00DE7364" w:rsidRPr="003D6569" w:rsidRDefault="00DE7364" w:rsidP="001A4930">
      <w:pPr>
        <w:tabs>
          <w:tab w:val="left" w:pos="2127"/>
        </w:tabs>
        <w:spacing w:before="120" w:after="0" w:line="360" w:lineRule="auto"/>
        <w:rPr>
          <w:rFonts w:ascii="Times New Roman" w:hAnsi="Times New Roman" w:cs="Times New Roman"/>
          <w:sz w:val="24"/>
          <w:szCs w:val="24"/>
        </w:rPr>
      </w:pPr>
    </w:p>
    <w:p w14:paraId="6D5BDA50" w14:textId="248134C8" w:rsidR="00A4736B" w:rsidRPr="003D6569" w:rsidRDefault="00A4736B" w:rsidP="001A4930">
      <w:pPr>
        <w:spacing w:before="120" w:after="0" w:line="360" w:lineRule="auto"/>
        <w:rPr>
          <w:rFonts w:ascii="Times New Roman" w:hAnsi="Times New Roman" w:cs="Times New Roman"/>
          <w:sz w:val="24"/>
          <w:szCs w:val="24"/>
        </w:rPr>
      </w:pPr>
    </w:p>
    <w:p w14:paraId="77D32200" w14:textId="77777777" w:rsidR="00A4736B" w:rsidRPr="003D6569" w:rsidRDefault="00A4736B"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*Corresponding author Giedre Gefenaite</w:t>
      </w:r>
    </w:p>
    <w:p w14:paraId="79CC4C6A" w14:textId="77777777" w:rsidR="00A4736B" w:rsidRPr="003D6569" w:rsidRDefault="00A4736B"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Department of Health Sciences, Faculty of Medicine Lund University</w:t>
      </w:r>
    </w:p>
    <w:p w14:paraId="2D9C666F" w14:textId="77777777" w:rsidR="00A4736B" w:rsidRPr="00917C9B" w:rsidRDefault="00A4736B" w:rsidP="001A4930">
      <w:pPr>
        <w:spacing w:before="120" w:after="0" w:line="360" w:lineRule="auto"/>
        <w:rPr>
          <w:rFonts w:ascii="Times New Roman" w:hAnsi="Times New Roman" w:cs="Times New Roman"/>
          <w:sz w:val="24"/>
          <w:szCs w:val="24"/>
          <w:lang w:val="sv-SE"/>
        </w:rPr>
      </w:pPr>
      <w:r w:rsidRPr="00917C9B">
        <w:rPr>
          <w:rFonts w:ascii="Times New Roman" w:hAnsi="Times New Roman" w:cs="Times New Roman"/>
          <w:sz w:val="24"/>
          <w:szCs w:val="24"/>
          <w:lang w:val="sv-SE"/>
        </w:rPr>
        <w:t>P.O. Box 157</w:t>
      </w:r>
    </w:p>
    <w:p w14:paraId="641287C3" w14:textId="77777777" w:rsidR="00A4736B" w:rsidRPr="00917C9B" w:rsidRDefault="00A4736B" w:rsidP="001A4930">
      <w:pPr>
        <w:spacing w:before="120" w:after="0" w:line="360" w:lineRule="auto"/>
        <w:rPr>
          <w:rFonts w:ascii="Times New Roman" w:hAnsi="Times New Roman" w:cs="Times New Roman"/>
          <w:sz w:val="24"/>
          <w:szCs w:val="24"/>
          <w:lang w:val="sv-SE"/>
        </w:rPr>
      </w:pPr>
      <w:r w:rsidRPr="00917C9B">
        <w:rPr>
          <w:rFonts w:ascii="Times New Roman" w:hAnsi="Times New Roman" w:cs="Times New Roman"/>
          <w:sz w:val="24"/>
          <w:szCs w:val="24"/>
          <w:lang w:val="sv-SE"/>
        </w:rPr>
        <w:t>SE-221 00 LUND, Sweden</w:t>
      </w:r>
    </w:p>
    <w:p w14:paraId="35EF4312" w14:textId="77777777" w:rsidR="00A4736B" w:rsidRPr="003D6569" w:rsidRDefault="00A4736B"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Tel: +46 46 222 1947</w:t>
      </w:r>
    </w:p>
    <w:p w14:paraId="36ECCD5A" w14:textId="1673311E" w:rsidR="00A4736B" w:rsidRPr="003D6569" w:rsidRDefault="00000000" w:rsidP="001A4930">
      <w:pPr>
        <w:spacing w:before="120" w:after="0" w:line="360" w:lineRule="auto"/>
        <w:rPr>
          <w:rStyle w:val="Hyperlink"/>
          <w:rFonts w:ascii="Times New Roman" w:hAnsi="Times New Roman" w:cs="Times New Roman"/>
          <w:color w:val="auto"/>
          <w:sz w:val="24"/>
          <w:szCs w:val="24"/>
        </w:rPr>
      </w:pPr>
      <w:hyperlink r:id="rId10" w:history="1">
        <w:r w:rsidR="00A4736B" w:rsidRPr="003D6569">
          <w:rPr>
            <w:rStyle w:val="Hyperlink"/>
            <w:rFonts w:ascii="Times New Roman" w:hAnsi="Times New Roman" w:cs="Times New Roman"/>
            <w:color w:val="auto"/>
            <w:sz w:val="24"/>
            <w:szCs w:val="24"/>
          </w:rPr>
          <w:t>giedre.gefenaite@med.lu.se</w:t>
        </w:r>
      </w:hyperlink>
    </w:p>
    <w:p w14:paraId="5C301939" w14:textId="43903534" w:rsidR="00C16373" w:rsidRPr="003D6569" w:rsidRDefault="00C16373" w:rsidP="001A4930">
      <w:pPr>
        <w:spacing w:before="120" w:after="0" w:line="360" w:lineRule="auto"/>
        <w:rPr>
          <w:rFonts w:ascii="Times New Roman" w:hAnsi="Times New Roman" w:cs="Times New Roman"/>
          <w:sz w:val="24"/>
          <w:szCs w:val="24"/>
        </w:rPr>
      </w:pPr>
    </w:p>
    <w:p w14:paraId="0076CC2E" w14:textId="491089F1" w:rsidR="00913BC2" w:rsidRPr="003D6569" w:rsidRDefault="00C16373" w:rsidP="001A4930">
      <w:pPr>
        <w:pageBreakBefore/>
        <w:spacing w:before="120" w:after="0" w:line="360" w:lineRule="auto"/>
        <w:rPr>
          <w:rFonts w:ascii="Times New Roman" w:hAnsi="Times New Roman" w:cs="Times New Roman"/>
          <w:b/>
          <w:sz w:val="24"/>
          <w:szCs w:val="24"/>
        </w:rPr>
      </w:pPr>
      <w:r w:rsidRPr="003D6569">
        <w:rPr>
          <w:rFonts w:ascii="Times New Roman" w:hAnsi="Times New Roman" w:cs="Times New Roman"/>
          <w:b/>
          <w:sz w:val="24"/>
          <w:szCs w:val="24"/>
        </w:rPr>
        <w:lastRenderedPageBreak/>
        <w:t>Key Features</w:t>
      </w:r>
      <w:r w:rsidR="001D2B36" w:rsidRPr="003D6569">
        <w:rPr>
          <w:rFonts w:ascii="Times New Roman" w:hAnsi="Times New Roman" w:cs="Times New Roman"/>
          <w:b/>
          <w:sz w:val="24"/>
          <w:szCs w:val="24"/>
        </w:rPr>
        <w:t xml:space="preserve"> (no abstract) </w:t>
      </w:r>
      <w:r w:rsidRPr="003D6569">
        <w:rPr>
          <w:rFonts w:ascii="Times New Roman" w:hAnsi="Times New Roman" w:cs="Times New Roman"/>
          <w:sz w:val="24"/>
          <w:szCs w:val="24"/>
        </w:rPr>
        <w:t>200 w</w:t>
      </w:r>
      <w:r w:rsidR="00DD6094" w:rsidRPr="003D6569">
        <w:rPr>
          <w:rFonts w:ascii="Times New Roman" w:hAnsi="Times New Roman" w:cs="Times New Roman"/>
          <w:sz w:val="24"/>
          <w:szCs w:val="24"/>
        </w:rPr>
        <w:t>ords</w:t>
      </w:r>
      <w:r w:rsidR="009A4158" w:rsidRPr="003D6569">
        <w:rPr>
          <w:rFonts w:ascii="Times New Roman" w:hAnsi="Times New Roman" w:cs="Times New Roman"/>
          <w:sz w:val="24"/>
          <w:szCs w:val="24"/>
        </w:rPr>
        <w:t>,</w:t>
      </w:r>
      <w:r w:rsidR="00920E9F" w:rsidRPr="003D6569">
        <w:rPr>
          <w:rFonts w:ascii="Times New Roman" w:hAnsi="Times New Roman" w:cs="Times New Roman"/>
          <w:sz w:val="24"/>
          <w:szCs w:val="24"/>
        </w:rPr>
        <w:t xml:space="preserve"> now </w:t>
      </w:r>
      <w:r w:rsidR="0087483F">
        <w:rPr>
          <w:rFonts w:ascii="Times New Roman" w:hAnsi="Times New Roman" w:cs="Times New Roman"/>
          <w:sz w:val="24"/>
          <w:szCs w:val="24"/>
        </w:rPr>
        <w:t>144</w:t>
      </w:r>
    </w:p>
    <w:p w14:paraId="4688CCB5" w14:textId="5B6C21A4" w:rsidR="00DD6094" w:rsidRPr="003D6569" w:rsidRDefault="00DD6094" w:rsidP="001A4930">
      <w:pPr>
        <w:pStyle w:val="ListParagraph"/>
        <w:numPr>
          <w:ilvl w:val="0"/>
          <w:numId w:val="7"/>
        </w:numPr>
        <w:spacing w:before="120" w:after="0" w:line="360" w:lineRule="auto"/>
        <w:rPr>
          <w:rFonts w:ascii="Times New Roman" w:hAnsi="Times New Roman" w:cs="Times New Roman"/>
          <w:b/>
          <w:sz w:val="24"/>
          <w:szCs w:val="24"/>
          <w:lang w:val="en-GB"/>
        </w:rPr>
      </w:pPr>
      <w:r w:rsidRPr="003D6569">
        <w:rPr>
          <w:rFonts w:ascii="Times New Roman" w:hAnsi="Times New Roman" w:cs="Times New Roman"/>
          <w:sz w:val="24"/>
          <w:szCs w:val="24"/>
          <w:lang w:val="en-GB"/>
        </w:rPr>
        <w:t xml:space="preserve">Register RELOC-AGE </w:t>
      </w:r>
      <w:r w:rsidR="00C16373" w:rsidRPr="003D6569">
        <w:rPr>
          <w:rFonts w:ascii="Times New Roman" w:hAnsi="Times New Roman" w:cs="Times New Roman"/>
          <w:sz w:val="24"/>
          <w:szCs w:val="24"/>
          <w:lang w:val="en-GB"/>
        </w:rPr>
        <w:t xml:space="preserve">was established to </w:t>
      </w:r>
      <w:r w:rsidRPr="003D6569">
        <w:rPr>
          <w:rFonts w:ascii="Times New Roman" w:hAnsi="Times New Roman" w:cs="Times New Roman"/>
          <w:sz w:val="24"/>
          <w:szCs w:val="24"/>
          <w:lang w:val="en-GB"/>
        </w:rPr>
        <w:t>study</w:t>
      </w:r>
      <w:r w:rsidR="00C16373" w:rsidRPr="003D6569">
        <w:rPr>
          <w:rFonts w:ascii="Times New Roman" w:hAnsi="Times New Roman" w:cs="Times New Roman"/>
          <w:sz w:val="24"/>
          <w:szCs w:val="24"/>
          <w:lang w:val="en-GB"/>
        </w:rPr>
        <w:t xml:space="preserve"> </w:t>
      </w:r>
      <w:r w:rsidRPr="003D6569">
        <w:rPr>
          <w:rFonts w:ascii="Times New Roman" w:hAnsi="Times New Roman" w:cs="Times New Roman"/>
          <w:sz w:val="24"/>
          <w:szCs w:val="24"/>
          <w:lang w:val="en-GB"/>
        </w:rPr>
        <w:t xml:space="preserve">the links between </w:t>
      </w:r>
      <w:r w:rsidR="00C16373" w:rsidRPr="003D6569">
        <w:rPr>
          <w:rFonts w:ascii="Times New Roman" w:hAnsi="Times New Roman" w:cs="Times New Roman"/>
          <w:sz w:val="24"/>
          <w:szCs w:val="24"/>
          <w:lang w:val="en-GB"/>
        </w:rPr>
        <w:t>housing choices, relocation and active and healthy ageing</w:t>
      </w:r>
      <w:r w:rsidRPr="003D6569">
        <w:rPr>
          <w:rFonts w:ascii="Times New Roman" w:hAnsi="Times New Roman" w:cs="Times New Roman"/>
          <w:sz w:val="24"/>
          <w:szCs w:val="24"/>
          <w:lang w:val="en-GB"/>
        </w:rPr>
        <w:t xml:space="preserve"> </w:t>
      </w:r>
      <w:r w:rsidR="00043B59">
        <w:rPr>
          <w:rFonts w:ascii="Times New Roman" w:hAnsi="Times New Roman" w:cs="Times New Roman"/>
          <w:sz w:val="24"/>
          <w:szCs w:val="24"/>
          <w:lang w:val="en-GB"/>
        </w:rPr>
        <w:t>among</w:t>
      </w:r>
      <w:r w:rsidR="00043B59" w:rsidRPr="003D6569">
        <w:rPr>
          <w:rFonts w:ascii="Times New Roman" w:hAnsi="Times New Roman" w:cs="Times New Roman"/>
          <w:sz w:val="24"/>
          <w:szCs w:val="24"/>
          <w:lang w:val="en-GB"/>
        </w:rPr>
        <w:t xml:space="preserve"> </w:t>
      </w:r>
      <w:r w:rsidRPr="003D6569">
        <w:rPr>
          <w:rFonts w:ascii="Times New Roman" w:hAnsi="Times New Roman" w:cs="Times New Roman"/>
          <w:sz w:val="24"/>
          <w:szCs w:val="24"/>
          <w:lang w:val="en-GB"/>
        </w:rPr>
        <w:t xml:space="preserve">people of 55 years and older through </w:t>
      </w:r>
      <w:r w:rsidR="00043B59">
        <w:rPr>
          <w:rFonts w:ascii="Times New Roman" w:hAnsi="Times New Roman" w:cs="Times New Roman"/>
          <w:sz w:val="24"/>
          <w:szCs w:val="24"/>
          <w:lang w:val="en-GB"/>
        </w:rPr>
        <w:t>a</w:t>
      </w:r>
      <w:r w:rsidR="00043B59" w:rsidRPr="003D6569">
        <w:rPr>
          <w:rFonts w:ascii="Times New Roman" w:hAnsi="Times New Roman" w:cs="Times New Roman"/>
          <w:sz w:val="24"/>
          <w:szCs w:val="24"/>
          <w:lang w:val="en-GB"/>
        </w:rPr>
        <w:t xml:space="preserve"> </w:t>
      </w:r>
      <w:r w:rsidR="00C16373" w:rsidRPr="003D6569">
        <w:rPr>
          <w:rFonts w:ascii="Times New Roman" w:hAnsi="Times New Roman" w:cs="Times New Roman"/>
          <w:sz w:val="24"/>
          <w:szCs w:val="24"/>
          <w:lang w:val="en-GB"/>
        </w:rPr>
        <w:t xml:space="preserve">Swedish population register-based </w:t>
      </w:r>
      <w:r w:rsidRPr="003D6569">
        <w:rPr>
          <w:rFonts w:ascii="Times New Roman" w:hAnsi="Times New Roman" w:cs="Times New Roman"/>
          <w:sz w:val="24"/>
          <w:szCs w:val="24"/>
          <w:lang w:val="en-GB"/>
        </w:rPr>
        <w:t xml:space="preserve">sample. </w:t>
      </w:r>
    </w:p>
    <w:p w14:paraId="5E624E6C" w14:textId="77777777" w:rsidR="00410ED9" w:rsidRPr="003D6569" w:rsidRDefault="00C16373" w:rsidP="001A4930">
      <w:pPr>
        <w:pStyle w:val="ListParagraph"/>
        <w:numPr>
          <w:ilvl w:val="0"/>
          <w:numId w:val="7"/>
        </w:numPr>
        <w:spacing w:before="120" w:after="0" w:line="360" w:lineRule="auto"/>
        <w:rPr>
          <w:rFonts w:ascii="Times New Roman" w:hAnsi="Times New Roman" w:cs="Times New Roman"/>
          <w:b/>
          <w:sz w:val="24"/>
          <w:szCs w:val="24"/>
          <w:lang w:val="en-GB"/>
        </w:rPr>
      </w:pPr>
      <w:r w:rsidRPr="003D6569">
        <w:rPr>
          <w:rFonts w:ascii="Times New Roman" w:hAnsi="Times New Roman" w:cs="Times New Roman"/>
          <w:sz w:val="24"/>
          <w:szCs w:val="24"/>
          <w:lang w:val="en-GB"/>
        </w:rPr>
        <w:t>Approximately five million index participants</w:t>
      </w:r>
      <w:r w:rsidR="00B833FC" w:rsidRPr="003D6569">
        <w:rPr>
          <w:rFonts w:ascii="Times New Roman" w:hAnsi="Times New Roman" w:cs="Times New Roman"/>
          <w:sz w:val="24"/>
          <w:szCs w:val="24"/>
          <w:lang w:val="en-GB"/>
        </w:rPr>
        <w:t xml:space="preserve"> born between </w:t>
      </w:r>
      <w:r w:rsidR="00DD6094" w:rsidRPr="003D6569">
        <w:rPr>
          <w:rFonts w:ascii="Times New Roman" w:hAnsi="Times New Roman" w:cs="Times New Roman"/>
          <w:sz w:val="24"/>
          <w:szCs w:val="24"/>
          <w:lang w:val="en-GB"/>
        </w:rPr>
        <w:t>1</w:t>
      </w:r>
      <w:r w:rsidR="00B833FC" w:rsidRPr="003D6569">
        <w:rPr>
          <w:rFonts w:ascii="Times New Roman" w:hAnsi="Times New Roman" w:cs="Times New Roman"/>
          <w:sz w:val="24"/>
          <w:szCs w:val="24"/>
          <w:lang w:val="en-GB"/>
        </w:rPr>
        <w:t>908 and 1961</w:t>
      </w:r>
      <w:r w:rsidR="00DD6094" w:rsidRPr="003D6569">
        <w:rPr>
          <w:rFonts w:ascii="Times New Roman" w:hAnsi="Times New Roman" w:cs="Times New Roman"/>
          <w:sz w:val="24"/>
          <w:szCs w:val="24"/>
          <w:lang w:val="en-GB"/>
        </w:rPr>
        <w:t xml:space="preserve"> </w:t>
      </w:r>
      <w:r w:rsidRPr="003D6569">
        <w:rPr>
          <w:rFonts w:ascii="Times New Roman" w:hAnsi="Times New Roman" w:cs="Times New Roman"/>
          <w:sz w:val="24"/>
          <w:szCs w:val="24"/>
          <w:lang w:val="en-GB"/>
        </w:rPr>
        <w:t>and their partners</w:t>
      </w:r>
      <w:r w:rsidR="00DD6094" w:rsidRPr="003D6569">
        <w:rPr>
          <w:rFonts w:ascii="Times New Roman" w:hAnsi="Times New Roman" w:cs="Times New Roman"/>
          <w:sz w:val="24"/>
          <w:szCs w:val="24"/>
          <w:lang w:val="en-GB"/>
        </w:rPr>
        <w:t>, the latter irrespective of their age, are included</w:t>
      </w:r>
      <w:r w:rsidR="00B833FC" w:rsidRPr="003D6569">
        <w:rPr>
          <w:rFonts w:ascii="Times New Roman" w:hAnsi="Times New Roman" w:cs="Times New Roman"/>
          <w:sz w:val="24"/>
          <w:szCs w:val="24"/>
          <w:lang w:val="en-GB"/>
        </w:rPr>
        <w:t xml:space="preserve"> from the Total Population register</w:t>
      </w:r>
      <w:r w:rsidR="00410ED9" w:rsidRPr="003D6569">
        <w:rPr>
          <w:rFonts w:ascii="Times New Roman" w:hAnsi="Times New Roman" w:cs="Times New Roman"/>
          <w:sz w:val="24"/>
          <w:szCs w:val="24"/>
          <w:lang w:val="en-GB"/>
        </w:rPr>
        <w:t xml:space="preserve"> with the study period</w:t>
      </w:r>
      <w:r w:rsidR="00B833FC" w:rsidRPr="003D6569">
        <w:rPr>
          <w:rFonts w:ascii="Times New Roman" w:hAnsi="Times New Roman" w:cs="Times New Roman"/>
          <w:sz w:val="24"/>
          <w:szCs w:val="24"/>
          <w:lang w:val="en-GB"/>
        </w:rPr>
        <w:t xml:space="preserve"> between 1987</w:t>
      </w:r>
      <w:r w:rsidR="00410ED9" w:rsidRPr="003D6569">
        <w:rPr>
          <w:rFonts w:ascii="Times New Roman" w:hAnsi="Times New Roman" w:cs="Times New Roman"/>
          <w:sz w:val="24"/>
          <w:szCs w:val="24"/>
          <w:lang w:val="en-GB"/>
        </w:rPr>
        <w:t xml:space="preserve"> and 2021. </w:t>
      </w:r>
    </w:p>
    <w:p w14:paraId="7A6CA678" w14:textId="6CB53F98" w:rsidR="00C16373" w:rsidRPr="003D6569" w:rsidRDefault="00410ED9" w:rsidP="001A4930">
      <w:pPr>
        <w:pStyle w:val="ListParagraph"/>
        <w:numPr>
          <w:ilvl w:val="0"/>
          <w:numId w:val="7"/>
        </w:numPr>
        <w:spacing w:before="120" w:after="0" w:line="360" w:lineRule="auto"/>
        <w:rPr>
          <w:rFonts w:ascii="Times New Roman" w:hAnsi="Times New Roman" w:cs="Times New Roman"/>
          <w:b/>
          <w:sz w:val="24"/>
          <w:szCs w:val="24"/>
          <w:lang w:val="en-GB"/>
        </w:rPr>
      </w:pPr>
      <w:r w:rsidRPr="003D6569">
        <w:rPr>
          <w:rFonts w:ascii="Times New Roman" w:hAnsi="Times New Roman" w:cs="Times New Roman"/>
          <w:sz w:val="24"/>
          <w:szCs w:val="24"/>
          <w:lang w:val="en-GB"/>
        </w:rPr>
        <w:t xml:space="preserve">The data </w:t>
      </w:r>
      <w:r w:rsidR="005342C2">
        <w:rPr>
          <w:rFonts w:ascii="Times New Roman" w:hAnsi="Times New Roman" w:cs="Times New Roman"/>
          <w:sz w:val="24"/>
          <w:szCs w:val="24"/>
          <w:lang w:val="en-GB"/>
        </w:rPr>
        <w:t xml:space="preserve">come from </w:t>
      </w:r>
      <w:r w:rsidR="0087483F">
        <w:rPr>
          <w:rFonts w:ascii="Times New Roman" w:hAnsi="Times New Roman" w:cs="Times New Roman"/>
          <w:sz w:val="24"/>
          <w:szCs w:val="24"/>
          <w:lang w:val="en-GB"/>
        </w:rPr>
        <w:t>≥10</w:t>
      </w:r>
      <w:r w:rsidR="005342C2">
        <w:rPr>
          <w:rFonts w:ascii="Times New Roman" w:hAnsi="Times New Roman" w:cs="Times New Roman"/>
          <w:sz w:val="24"/>
          <w:szCs w:val="24"/>
          <w:lang w:val="en-GB"/>
        </w:rPr>
        <w:t xml:space="preserve"> national Swedish registers </w:t>
      </w:r>
      <w:r w:rsidR="0087483F">
        <w:rPr>
          <w:rFonts w:ascii="Times New Roman" w:hAnsi="Times New Roman" w:cs="Times New Roman"/>
          <w:sz w:val="24"/>
          <w:szCs w:val="24"/>
          <w:lang w:val="en-GB"/>
        </w:rPr>
        <w:t>that include information</w:t>
      </w:r>
      <w:r w:rsidR="003C39AE">
        <w:rPr>
          <w:rFonts w:ascii="Times New Roman" w:hAnsi="Times New Roman" w:cs="Times New Roman"/>
          <w:sz w:val="24"/>
          <w:szCs w:val="24"/>
          <w:lang w:val="en-GB"/>
        </w:rPr>
        <w:t xml:space="preserve"> </w:t>
      </w:r>
      <w:r w:rsidR="005342C2">
        <w:rPr>
          <w:rFonts w:ascii="Times New Roman" w:hAnsi="Times New Roman" w:cs="Times New Roman"/>
          <w:sz w:val="24"/>
          <w:szCs w:val="24"/>
          <w:lang w:val="en-GB"/>
        </w:rPr>
        <w:t>on health</w:t>
      </w:r>
      <w:r w:rsidR="003C39AE">
        <w:rPr>
          <w:rFonts w:ascii="Times New Roman" w:hAnsi="Times New Roman" w:cs="Times New Roman"/>
          <w:sz w:val="24"/>
          <w:szCs w:val="24"/>
          <w:lang w:val="en-GB"/>
        </w:rPr>
        <w:t xml:space="preserve"> (e.g., underlying medical conditions, COVID-19, influenza and others relevant for the ageing population)</w:t>
      </w:r>
      <w:r w:rsidR="005342C2">
        <w:rPr>
          <w:rFonts w:ascii="Times New Roman" w:hAnsi="Times New Roman" w:cs="Times New Roman"/>
          <w:sz w:val="24"/>
          <w:szCs w:val="24"/>
          <w:lang w:val="en-GB"/>
        </w:rPr>
        <w:t xml:space="preserve">, </w:t>
      </w:r>
      <w:r w:rsidR="00EB7CDA" w:rsidRPr="003D6569">
        <w:rPr>
          <w:rFonts w:ascii="Times New Roman" w:hAnsi="Times New Roman" w:cs="Times New Roman"/>
          <w:sz w:val="24"/>
          <w:szCs w:val="24"/>
          <w:lang w:val="en-GB"/>
        </w:rPr>
        <w:t>demographic</w:t>
      </w:r>
      <w:r w:rsidR="003C39AE">
        <w:rPr>
          <w:rFonts w:ascii="Times New Roman" w:hAnsi="Times New Roman" w:cs="Times New Roman"/>
          <w:sz w:val="24"/>
          <w:szCs w:val="24"/>
          <w:lang w:val="en-GB"/>
        </w:rPr>
        <w:t xml:space="preserve"> (e.g., sex, age, civil status)</w:t>
      </w:r>
      <w:r w:rsidRPr="003D6569">
        <w:rPr>
          <w:rFonts w:ascii="Times New Roman" w:hAnsi="Times New Roman" w:cs="Times New Roman"/>
          <w:sz w:val="24"/>
          <w:szCs w:val="24"/>
          <w:lang w:val="en-GB"/>
        </w:rPr>
        <w:t xml:space="preserve">, </w:t>
      </w:r>
      <w:r w:rsidR="00B833FC" w:rsidRPr="003D6569">
        <w:rPr>
          <w:rFonts w:ascii="Times New Roman" w:hAnsi="Times New Roman" w:cs="Times New Roman"/>
          <w:sz w:val="24"/>
          <w:szCs w:val="24"/>
          <w:lang w:val="en-GB"/>
        </w:rPr>
        <w:t>socioeconomic</w:t>
      </w:r>
      <w:r w:rsidR="003C39AE" w:rsidRPr="003C39AE">
        <w:rPr>
          <w:rFonts w:ascii="Times New Roman" w:hAnsi="Times New Roman" w:cs="Times New Roman"/>
          <w:sz w:val="24"/>
          <w:szCs w:val="24"/>
          <w:lang w:val="en-GB"/>
        </w:rPr>
        <w:t xml:space="preserve"> </w:t>
      </w:r>
      <w:r w:rsidR="003C39AE">
        <w:rPr>
          <w:rFonts w:ascii="Times New Roman" w:hAnsi="Times New Roman" w:cs="Times New Roman"/>
          <w:sz w:val="24"/>
          <w:szCs w:val="24"/>
          <w:lang w:val="en-GB"/>
        </w:rPr>
        <w:t>(e.g., income, education, occupation)</w:t>
      </w:r>
      <w:r w:rsidR="005342C2">
        <w:rPr>
          <w:rFonts w:ascii="Times New Roman" w:hAnsi="Times New Roman" w:cs="Times New Roman"/>
          <w:sz w:val="24"/>
          <w:szCs w:val="24"/>
          <w:lang w:val="en-GB"/>
        </w:rPr>
        <w:t>, housing</w:t>
      </w:r>
      <w:r w:rsidR="00B833FC" w:rsidRPr="003D6569">
        <w:rPr>
          <w:rFonts w:ascii="Times New Roman" w:hAnsi="Times New Roman" w:cs="Times New Roman"/>
          <w:sz w:val="24"/>
          <w:szCs w:val="24"/>
          <w:lang w:val="en-GB"/>
        </w:rPr>
        <w:t xml:space="preserve"> </w:t>
      </w:r>
      <w:r w:rsidR="003C39AE">
        <w:rPr>
          <w:rFonts w:ascii="Times New Roman" w:hAnsi="Times New Roman" w:cs="Times New Roman"/>
          <w:sz w:val="24"/>
          <w:szCs w:val="24"/>
          <w:lang w:val="en-GB"/>
        </w:rPr>
        <w:t xml:space="preserve">(e.g., type, tenure, size) </w:t>
      </w:r>
      <w:r w:rsidRPr="003D6569">
        <w:rPr>
          <w:rFonts w:ascii="Times New Roman" w:hAnsi="Times New Roman" w:cs="Times New Roman"/>
          <w:sz w:val="24"/>
          <w:szCs w:val="24"/>
          <w:lang w:val="en-GB"/>
        </w:rPr>
        <w:t>and relocation</w:t>
      </w:r>
      <w:r w:rsidR="003C39AE">
        <w:rPr>
          <w:rFonts w:ascii="Times New Roman" w:hAnsi="Times New Roman" w:cs="Times New Roman"/>
          <w:sz w:val="24"/>
          <w:szCs w:val="24"/>
          <w:lang w:val="en-GB"/>
        </w:rPr>
        <w:t xml:space="preserve"> (e.g., dates and property number)</w:t>
      </w:r>
      <w:r w:rsidR="0087483F">
        <w:rPr>
          <w:rFonts w:ascii="Times New Roman" w:hAnsi="Times New Roman" w:cs="Times New Roman"/>
          <w:sz w:val="24"/>
          <w:szCs w:val="24"/>
          <w:lang w:val="en-GB"/>
        </w:rPr>
        <w:t>,</w:t>
      </w:r>
      <w:r w:rsidRPr="003D6569">
        <w:rPr>
          <w:rFonts w:ascii="Times New Roman" w:hAnsi="Times New Roman" w:cs="Times New Roman"/>
          <w:sz w:val="24"/>
          <w:szCs w:val="24"/>
          <w:lang w:val="en-GB"/>
        </w:rPr>
        <w:t xml:space="preserve"> </w:t>
      </w:r>
      <w:r w:rsidR="0087483F">
        <w:rPr>
          <w:rFonts w:ascii="Times New Roman" w:hAnsi="Times New Roman" w:cs="Times New Roman"/>
          <w:sz w:val="24"/>
          <w:szCs w:val="24"/>
          <w:lang w:val="en-GB"/>
        </w:rPr>
        <w:t>and more</w:t>
      </w:r>
      <w:r w:rsidR="005777C3" w:rsidRPr="003D6569">
        <w:rPr>
          <w:rFonts w:ascii="Times New Roman" w:hAnsi="Times New Roman" w:cs="Times New Roman"/>
          <w:sz w:val="24"/>
          <w:szCs w:val="24"/>
          <w:lang w:val="en-GB"/>
        </w:rPr>
        <w:t xml:space="preserve">. </w:t>
      </w:r>
    </w:p>
    <w:p w14:paraId="36C580CB" w14:textId="157BACAB" w:rsidR="00913BC2" w:rsidRPr="003D6569" w:rsidRDefault="00913BC2" w:rsidP="00393483">
      <w:pPr>
        <w:pStyle w:val="ListParagraph"/>
        <w:numPr>
          <w:ilvl w:val="0"/>
          <w:numId w:val="6"/>
        </w:numPr>
        <w:spacing w:before="120" w:after="0" w:line="360" w:lineRule="auto"/>
        <w:rPr>
          <w:rFonts w:ascii="Times New Roman" w:hAnsi="Times New Roman" w:cs="Times New Roman"/>
          <w:sz w:val="24"/>
          <w:szCs w:val="24"/>
          <w:lang w:val="en-GB"/>
        </w:rPr>
      </w:pPr>
      <w:commentRangeStart w:id="1"/>
      <w:commentRangeStart w:id="2"/>
      <w:commentRangeStart w:id="3"/>
      <w:r w:rsidRPr="003D6569">
        <w:rPr>
          <w:rFonts w:ascii="Times New Roman" w:hAnsi="Times New Roman" w:cs="Times New Roman"/>
          <w:sz w:val="24"/>
          <w:szCs w:val="24"/>
          <w:lang w:val="en-GB"/>
        </w:rPr>
        <w:t xml:space="preserve">Proposals for possible collaboration should be </w:t>
      </w:r>
      <w:r w:rsidR="00435646" w:rsidRPr="003D6569">
        <w:rPr>
          <w:rFonts w:ascii="Times New Roman" w:hAnsi="Times New Roman" w:cs="Times New Roman"/>
          <w:sz w:val="24"/>
          <w:szCs w:val="24"/>
          <w:lang w:val="en-GB"/>
        </w:rPr>
        <w:t xml:space="preserve">sent to </w:t>
      </w:r>
      <w:r w:rsidR="00393483">
        <w:rPr>
          <w:rFonts w:ascii="Times New Roman" w:hAnsi="Times New Roman" w:cs="Times New Roman"/>
          <w:sz w:val="24"/>
          <w:szCs w:val="24"/>
          <w:lang w:val="en-GB"/>
        </w:rPr>
        <w:t xml:space="preserve">the </w:t>
      </w:r>
      <w:r w:rsidR="00393483" w:rsidRPr="00393483">
        <w:rPr>
          <w:rFonts w:ascii="Times New Roman" w:hAnsi="Times New Roman" w:cs="Times New Roman"/>
          <w:sz w:val="24"/>
          <w:szCs w:val="24"/>
          <w:lang w:val="en-GB"/>
        </w:rPr>
        <w:t>Lund University Population Research Platform (LUPOP</w:t>
      </w:r>
      <w:r w:rsidR="00393483">
        <w:rPr>
          <w:rFonts w:ascii="Times New Roman" w:hAnsi="Times New Roman" w:cs="Times New Roman"/>
          <w:sz w:val="24"/>
          <w:szCs w:val="24"/>
          <w:lang w:val="en-GB"/>
        </w:rPr>
        <w:t xml:space="preserve">; </w:t>
      </w:r>
      <w:hyperlink r:id="rId11" w:history="1">
        <w:r w:rsidR="00393483" w:rsidRPr="008305EE">
          <w:rPr>
            <w:rStyle w:val="Hyperlink"/>
            <w:rFonts w:ascii="Times New Roman" w:hAnsi="Times New Roman" w:cs="Times New Roman"/>
            <w:sz w:val="24"/>
            <w:szCs w:val="24"/>
            <w:lang w:val="en-GB"/>
          </w:rPr>
          <w:t>lupop@ed.lu.se</w:t>
        </w:r>
      </w:hyperlink>
      <w:r w:rsidR="00393483">
        <w:rPr>
          <w:rFonts w:ascii="Times New Roman" w:hAnsi="Times New Roman" w:cs="Times New Roman"/>
          <w:sz w:val="24"/>
          <w:szCs w:val="24"/>
          <w:lang w:val="en-GB"/>
        </w:rPr>
        <w:t xml:space="preserve">) as well as </w:t>
      </w:r>
      <w:r w:rsidR="00F55FF0">
        <w:rPr>
          <w:rFonts w:ascii="Times New Roman" w:hAnsi="Times New Roman" w:cs="Times New Roman"/>
          <w:sz w:val="24"/>
          <w:szCs w:val="24"/>
          <w:lang w:val="en-GB"/>
        </w:rPr>
        <w:t>assoc.</w:t>
      </w:r>
      <w:r w:rsidR="00402F66">
        <w:rPr>
          <w:rFonts w:ascii="Times New Roman" w:hAnsi="Times New Roman" w:cs="Times New Roman"/>
          <w:sz w:val="24"/>
          <w:szCs w:val="24"/>
          <w:lang w:val="en-GB"/>
        </w:rPr>
        <w:t xml:space="preserve"> </w:t>
      </w:r>
      <w:r w:rsidR="00F55FF0">
        <w:rPr>
          <w:rFonts w:ascii="Times New Roman" w:hAnsi="Times New Roman" w:cs="Times New Roman"/>
          <w:sz w:val="24"/>
          <w:szCs w:val="24"/>
          <w:lang w:val="en-GB"/>
        </w:rPr>
        <w:t>prof</w:t>
      </w:r>
      <w:r w:rsidRPr="003D6569">
        <w:rPr>
          <w:rFonts w:ascii="Times New Roman" w:hAnsi="Times New Roman" w:cs="Times New Roman"/>
          <w:sz w:val="24"/>
          <w:szCs w:val="24"/>
          <w:lang w:val="en-GB"/>
        </w:rPr>
        <w:t>.</w:t>
      </w:r>
      <w:r w:rsidR="00904B91" w:rsidRPr="003D6569">
        <w:rPr>
          <w:rFonts w:ascii="Times New Roman" w:hAnsi="Times New Roman" w:cs="Times New Roman"/>
          <w:sz w:val="24"/>
          <w:szCs w:val="24"/>
          <w:lang w:val="en-GB"/>
        </w:rPr>
        <w:t xml:space="preserve"> </w:t>
      </w:r>
      <w:r w:rsidRPr="003D6569">
        <w:rPr>
          <w:rFonts w:ascii="Times New Roman" w:hAnsi="Times New Roman" w:cs="Times New Roman"/>
          <w:sz w:val="24"/>
          <w:szCs w:val="24"/>
          <w:lang w:val="en-GB"/>
        </w:rPr>
        <w:t xml:space="preserve">Giedre Gefenaite </w:t>
      </w:r>
      <w:r w:rsidR="00904B91" w:rsidRPr="003D6569">
        <w:rPr>
          <w:rFonts w:ascii="Times New Roman" w:hAnsi="Times New Roman" w:cs="Times New Roman"/>
          <w:sz w:val="24"/>
          <w:szCs w:val="24"/>
          <w:lang w:val="en-GB"/>
        </w:rPr>
        <w:t>[</w:t>
      </w:r>
      <w:r w:rsidR="007D0407" w:rsidRPr="003D6569">
        <w:rPr>
          <w:rFonts w:ascii="Times New Roman" w:hAnsi="Times New Roman" w:cs="Times New Roman"/>
          <w:sz w:val="24"/>
          <w:szCs w:val="24"/>
          <w:lang w:val="en-GB"/>
        </w:rPr>
        <w:t>g</w:t>
      </w:r>
      <w:r w:rsidR="00904B91" w:rsidRPr="003D6569">
        <w:rPr>
          <w:rFonts w:ascii="Times New Roman" w:hAnsi="Times New Roman" w:cs="Times New Roman"/>
          <w:sz w:val="24"/>
          <w:szCs w:val="24"/>
          <w:lang w:val="en-GB"/>
        </w:rPr>
        <w:t xml:space="preserve">iedre.gefenaite@med.lu.se] </w:t>
      </w:r>
      <w:r w:rsidRPr="003D6569">
        <w:rPr>
          <w:rFonts w:ascii="Times New Roman" w:hAnsi="Times New Roman" w:cs="Times New Roman"/>
          <w:sz w:val="24"/>
          <w:szCs w:val="24"/>
          <w:lang w:val="en-GB"/>
        </w:rPr>
        <w:t>or prof. Susanne Iwarsson</w:t>
      </w:r>
      <w:r w:rsidR="00904B91" w:rsidRPr="003D6569">
        <w:rPr>
          <w:rFonts w:ascii="Times New Roman" w:hAnsi="Times New Roman" w:cs="Times New Roman"/>
          <w:sz w:val="24"/>
          <w:szCs w:val="24"/>
          <w:lang w:val="en-GB"/>
        </w:rPr>
        <w:t xml:space="preserve"> [susanne.iwarsson@med.lu.se]</w:t>
      </w:r>
      <w:r w:rsidRPr="003D6569">
        <w:rPr>
          <w:rFonts w:ascii="Times New Roman" w:hAnsi="Times New Roman" w:cs="Times New Roman"/>
          <w:sz w:val="24"/>
          <w:szCs w:val="24"/>
          <w:lang w:val="en-GB"/>
        </w:rPr>
        <w:t>.</w:t>
      </w:r>
      <w:commentRangeEnd w:id="1"/>
      <w:r w:rsidR="00917C9B">
        <w:rPr>
          <w:rStyle w:val="CommentReference"/>
        </w:rPr>
        <w:commentReference w:id="1"/>
      </w:r>
      <w:commentRangeEnd w:id="2"/>
      <w:commentRangeEnd w:id="3"/>
      <w:r w:rsidR="00EA6690">
        <w:rPr>
          <w:rStyle w:val="CommentReference"/>
        </w:rPr>
        <w:commentReference w:id="2"/>
      </w:r>
      <w:r w:rsidR="0094495D">
        <w:rPr>
          <w:rStyle w:val="CommentReference"/>
        </w:rPr>
        <w:commentReference w:id="3"/>
      </w:r>
    </w:p>
    <w:p w14:paraId="58E8F41C" w14:textId="142EBBEA" w:rsidR="00467952" w:rsidRPr="003D6569" w:rsidRDefault="00435646" w:rsidP="001A4930">
      <w:pPr>
        <w:pageBreakBefore/>
        <w:spacing w:before="120" w:after="0" w:line="360" w:lineRule="auto"/>
        <w:rPr>
          <w:rFonts w:ascii="Times New Roman" w:hAnsi="Times New Roman" w:cs="Times New Roman"/>
          <w:b/>
          <w:sz w:val="24"/>
          <w:szCs w:val="24"/>
        </w:rPr>
      </w:pPr>
      <w:r w:rsidRPr="003D6569">
        <w:rPr>
          <w:rFonts w:ascii="Times New Roman" w:hAnsi="Times New Roman" w:cs="Times New Roman"/>
          <w:b/>
          <w:sz w:val="24"/>
          <w:szCs w:val="24"/>
        </w:rPr>
        <w:lastRenderedPageBreak/>
        <w:t>Why was the cohort set up?</w:t>
      </w:r>
    </w:p>
    <w:p w14:paraId="2A88F096" w14:textId="76BC8367" w:rsidR="00435646" w:rsidRPr="003D6569" w:rsidRDefault="00435646" w:rsidP="001A4930">
      <w:pPr>
        <w:spacing w:before="120" w:after="0" w:line="360" w:lineRule="auto"/>
        <w:jc w:val="both"/>
        <w:rPr>
          <w:rFonts w:ascii="Times New Roman" w:hAnsi="Times New Roman" w:cs="Times New Roman"/>
          <w:sz w:val="24"/>
          <w:szCs w:val="24"/>
          <w:shd w:val="clear" w:color="auto" w:fill="FFFFFF"/>
        </w:rPr>
      </w:pPr>
      <w:r w:rsidRPr="003D6569">
        <w:rPr>
          <w:rFonts w:ascii="Times New Roman" w:hAnsi="Times New Roman" w:cs="Times New Roman"/>
          <w:sz w:val="24"/>
          <w:szCs w:val="24"/>
          <w:highlight w:val="lightGray"/>
          <w:shd w:val="clear" w:color="auto" w:fill="FFFFFF"/>
        </w:rPr>
        <w:t xml:space="preserve">Provide the </w:t>
      </w:r>
      <w:r w:rsidRPr="00D753F7">
        <w:rPr>
          <w:rFonts w:ascii="Times New Roman" w:hAnsi="Times New Roman" w:cs="Times New Roman"/>
          <w:b/>
          <w:sz w:val="24"/>
          <w:szCs w:val="24"/>
          <w:highlight w:val="lightGray"/>
          <w:shd w:val="clear" w:color="auto" w:fill="FFFFFF"/>
        </w:rPr>
        <w:t>rationale</w:t>
      </w:r>
      <w:r w:rsidRPr="003D6569">
        <w:rPr>
          <w:rFonts w:ascii="Times New Roman" w:hAnsi="Times New Roman" w:cs="Times New Roman"/>
          <w:sz w:val="24"/>
          <w:szCs w:val="24"/>
          <w:highlight w:val="lightGray"/>
          <w:shd w:val="clear" w:color="auto" w:fill="FFFFFF"/>
        </w:rPr>
        <w:t xml:space="preserve"> for setting up the cohort (including the original </w:t>
      </w:r>
      <w:r w:rsidRPr="00D753F7">
        <w:rPr>
          <w:rFonts w:ascii="Times New Roman" w:hAnsi="Times New Roman" w:cs="Times New Roman"/>
          <w:b/>
          <w:sz w:val="24"/>
          <w:szCs w:val="24"/>
          <w:highlight w:val="lightGray"/>
          <w:shd w:val="clear" w:color="auto" w:fill="FFFFFF"/>
        </w:rPr>
        <w:t>research questions</w:t>
      </w:r>
      <w:r w:rsidRPr="003D6569">
        <w:rPr>
          <w:rFonts w:ascii="Times New Roman" w:hAnsi="Times New Roman" w:cs="Times New Roman"/>
          <w:sz w:val="24"/>
          <w:szCs w:val="24"/>
          <w:highlight w:val="lightGray"/>
          <w:shd w:val="clear" w:color="auto" w:fill="FFFFFF"/>
        </w:rPr>
        <w:t xml:space="preserve"> it was set up to address), when it was established, </w:t>
      </w:r>
      <w:r w:rsidRPr="00D753F7">
        <w:rPr>
          <w:rFonts w:ascii="Times New Roman" w:hAnsi="Times New Roman" w:cs="Times New Roman"/>
          <w:b/>
          <w:sz w:val="24"/>
          <w:szCs w:val="24"/>
          <w:highlight w:val="lightGray"/>
          <w:shd w:val="clear" w:color="auto" w:fill="FFFFFF"/>
        </w:rPr>
        <w:t>where</w:t>
      </w:r>
      <w:r w:rsidRPr="003D6569">
        <w:rPr>
          <w:rFonts w:ascii="Times New Roman" w:hAnsi="Times New Roman" w:cs="Times New Roman"/>
          <w:sz w:val="24"/>
          <w:szCs w:val="24"/>
          <w:highlight w:val="lightGray"/>
          <w:shd w:val="clear" w:color="auto" w:fill="FFFFFF"/>
        </w:rPr>
        <w:t xml:space="preserve"> it is located and </w:t>
      </w:r>
      <w:r w:rsidRPr="00D753F7">
        <w:rPr>
          <w:rFonts w:ascii="Times New Roman" w:hAnsi="Times New Roman" w:cs="Times New Roman"/>
          <w:b/>
          <w:sz w:val="24"/>
          <w:szCs w:val="24"/>
          <w:highlight w:val="lightGray"/>
          <w:shd w:val="clear" w:color="auto" w:fill="FFFFFF"/>
        </w:rPr>
        <w:t>how</w:t>
      </w:r>
      <w:r w:rsidRPr="003D6569">
        <w:rPr>
          <w:rFonts w:ascii="Times New Roman" w:hAnsi="Times New Roman" w:cs="Times New Roman"/>
          <w:sz w:val="24"/>
          <w:szCs w:val="24"/>
          <w:highlight w:val="lightGray"/>
          <w:shd w:val="clear" w:color="auto" w:fill="FFFFFF"/>
        </w:rPr>
        <w:t xml:space="preserve"> it is funded.</w:t>
      </w:r>
    </w:p>
    <w:p w14:paraId="604C8B8B" w14:textId="77777777" w:rsidR="00706336" w:rsidRDefault="00706336" w:rsidP="00985781">
      <w:pPr>
        <w:spacing w:before="120" w:after="0" w:line="360" w:lineRule="auto"/>
        <w:jc w:val="both"/>
        <w:rPr>
          <w:rFonts w:ascii="Times New Roman" w:hAnsi="Times New Roman" w:cs="Times New Roman"/>
          <w:sz w:val="24"/>
          <w:szCs w:val="24"/>
          <w:shd w:val="clear" w:color="auto" w:fill="FFFFFF"/>
        </w:rPr>
      </w:pPr>
    </w:p>
    <w:p w14:paraId="719A39C0" w14:textId="50C5B26D" w:rsidR="00FD202C" w:rsidRPr="003D6569" w:rsidRDefault="00C33CA4" w:rsidP="00985781">
      <w:pPr>
        <w:spacing w:before="120" w:after="0" w:line="360" w:lineRule="auto"/>
        <w:jc w:val="both"/>
        <w:rPr>
          <w:rFonts w:ascii="Times New Roman" w:hAnsi="Times New Roman" w:cs="Times New Roman"/>
          <w:sz w:val="24"/>
          <w:szCs w:val="24"/>
          <w:highlight w:val="yellow"/>
          <w:shd w:val="clear" w:color="auto" w:fill="FFFFFF"/>
        </w:rPr>
      </w:pPr>
      <w:r w:rsidRPr="00807611">
        <w:rPr>
          <w:rFonts w:ascii="Times New Roman" w:hAnsi="Times New Roman" w:cs="Times New Roman"/>
          <w:sz w:val="24"/>
          <w:szCs w:val="24"/>
          <w:shd w:val="clear" w:color="auto" w:fill="FFFFFF"/>
        </w:rPr>
        <w:t>The provision of housing that promotes active and healthy ageing in the population is a burning challenge</w:t>
      </w:r>
      <w:r w:rsidR="00985781" w:rsidRPr="00807611">
        <w:rPr>
          <w:rFonts w:ascii="Times New Roman" w:hAnsi="Times New Roman" w:cs="Times New Roman"/>
          <w:sz w:val="24"/>
          <w:szCs w:val="24"/>
          <w:shd w:val="clear" w:color="auto" w:fill="FFFFFF"/>
        </w:rPr>
        <w:t>, e</w:t>
      </w:r>
      <w:r w:rsidR="00CD264A" w:rsidRPr="00807611">
        <w:rPr>
          <w:rFonts w:ascii="Times New Roman" w:hAnsi="Times New Roman" w:cs="Times New Roman"/>
          <w:sz w:val="24"/>
          <w:szCs w:val="24"/>
          <w:shd w:val="clear" w:color="auto" w:fill="FFFFFF"/>
        </w:rPr>
        <w:t>specially</w:t>
      </w:r>
      <w:r w:rsidR="00CD264A" w:rsidRPr="003D6569">
        <w:rPr>
          <w:rFonts w:ascii="Times New Roman" w:hAnsi="Times New Roman" w:cs="Times New Roman"/>
          <w:sz w:val="24"/>
          <w:szCs w:val="24"/>
          <w:shd w:val="clear" w:color="auto" w:fill="FFFFFF"/>
        </w:rPr>
        <w:t xml:space="preserve"> in societies experiencing the fastest rate of population ageing</w:t>
      </w:r>
      <w:r w:rsidRPr="003D6569">
        <w:rPr>
          <w:rFonts w:ascii="Times New Roman" w:hAnsi="Times New Roman" w:cs="Times New Roman"/>
          <w:sz w:val="24"/>
          <w:szCs w:val="24"/>
          <w:shd w:val="clear" w:color="auto" w:fill="FFFFFF"/>
        </w:rPr>
        <w:t>.</w:t>
      </w:r>
      <w:r w:rsidR="00DB3378">
        <w:rPr>
          <w:rFonts w:ascii="Times New Roman" w:hAnsi="Times New Roman" w:cs="Times New Roman"/>
          <w:sz w:val="24"/>
          <w:szCs w:val="24"/>
          <w:shd w:val="clear" w:color="auto" w:fill="FFFFFF"/>
        </w:rPr>
        <w:t xml:space="preserve"> </w:t>
      </w:r>
      <w:r w:rsidR="005D54DF">
        <w:rPr>
          <w:rFonts w:ascii="Times New Roman" w:hAnsi="Times New Roman" w:cs="Times New Roman"/>
          <w:sz w:val="24"/>
          <w:szCs w:val="24"/>
          <w:shd w:val="clear" w:color="auto" w:fill="FFFFFF"/>
        </w:rPr>
        <w:t>Yet, there is</w:t>
      </w:r>
      <w:r w:rsidR="00985781">
        <w:rPr>
          <w:rFonts w:ascii="Times New Roman" w:hAnsi="Times New Roman" w:cs="Times New Roman"/>
          <w:sz w:val="24"/>
          <w:szCs w:val="24"/>
          <w:shd w:val="clear" w:color="auto" w:fill="FFFFFF"/>
        </w:rPr>
        <w:t xml:space="preserve"> a</w:t>
      </w:r>
      <w:r w:rsidR="005D54DF">
        <w:rPr>
          <w:rFonts w:ascii="Times New Roman" w:hAnsi="Times New Roman" w:cs="Times New Roman"/>
          <w:sz w:val="24"/>
          <w:szCs w:val="24"/>
          <w:shd w:val="clear" w:color="auto" w:fill="FFFFFF"/>
        </w:rPr>
        <w:t xml:space="preserve"> lack of evidence </w:t>
      </w:r>
      <w:r w:rsidR="008245FB">
        <w:rPr>
          <w:rFonts w:ascii="Times New Roman" w:hAnsi="Times New Roman" w:cs="Times New Roman"/>
          <w:sz w:val="24"/>
          <w:szCs w:val="24"/>
          <w:shd w:val="clear" w:color="auto" w:fill="FFFFFF"/>
        </w:rPr>
        <w:t xml:space="preserve">from </w:t>
      </w:r>
      <w:r w:rsidR="00665B35">
        <w:rPr>
          <w:rFonts w:ascii="Times New Roman" w:hAnsi="Times New Roman" w:cs="Times New Roman"/>
          <w:sz w:val="24"/>
          <w:szCs w:val="24"/>
          <w:shd w:val="clear" w:color="auto" w:fill="FFFFFF"/>
        </w:rPr>
        <w:t>population-based quantitative</w:t>
      </w:r>
      <w:r w:rsidR="008245FB">
        <w:rPr>
          <w:rFonts w:ascii="Times New Roman" w:hAnsi="Times New Roman" w:cs="Times New Roman"/>
          <w:sz w:val="24"/>
          <w:szCs w:val="24"/>
          <w:shd w:val="clear" w:color="auto" w:fill="FFFFFF"/>
        </w:rPr>
        <w:t xml:space="preserve"> studies </w:t>
      </w:r>
      <w:r w:rsidR="005D54DF">
        <w:rPr>
          <w:rFonts w:ascii="Times New Roman" w:hAnsi="Times New Roman" w:cs="Times New Roman"/>
          <w:sz w:val="24"/>
          <w:szCs w:val="24"/>
          <w:shd w:val="clear" w:color="auto" w:fill="FFFFFF"/>
        </w:rPr>
        <w:t xml:space="preserve">how to create age-friendly </w:t>
      </w:r>
      <w:r w:rsidR="00DB1DED">
        <w:rPr>
          <w:rFonts w:ascii="Times New Roman" w:hAnsi="Times New Roman" w:cs="Times New Roman"/>
          <w:sz w:val="24"/>
          <w:szCs w:val="24"/>
          <w:shd w:val="clear" w:color="auto" w:fill="FFFFFF"/>
        </w:rPr>
        <w:t xml:space="preserve">living </w:t>
      </w:r>
      <w:r w:rsidR="005D54DF">
        <w:rPr>
          <w:rFonts w:ascii="Times New Roman" w:hAnsi="Times New Roman" w:cs="Times New Roman"/>
          <w:sz w:val="24"/>
          <w:szCs w:val="24"/>
          <w:shd w:val="clear" w:color="auto" w:fill="FFFFFF"/>
        </w:rPr>
        <w:t>environments</w:t>
      </w:r>
      <w:r w:rsidR="00985781">
        <w:rPr>
          <w:rFonts w:ascii="Times New Roman" w:hAnsi="Times New Roman" w:cs="Times New Roman"/>
          <w:sz w:val="24"/>
          <w:szCs w:val="24"/>
          <w:shd w:val="clear" w:color="auto" w:fill="FFFFFF"/>
        </w:rPr>
        <w:t>, not the least by taking into account the complex</w:t>
      </w:r>
      <w:r w:rsidR="00DB3378">
        <w:rPr>
          <w:rFonts w:ascii="Times New Roman" w:hAnsi="Times New Roman" w:cs="Times New Roman"/>
          <w:sz w:val="24"/>
          <w:szCs w:val="24"/>
          <w:shd w:val="clear" w:color="auto" w:fill="FFFFFF"/>
        </w:rPr>
        <w:t xml:space="preserve"> context</w:t>
      </w:r>
      <w:r w:rsidR="00985781">
        <w:rPr>
          <w:rFonts w:ascii="Times New Roman" w:hAnsi="Times New Roman" w:cs="Times New Roman"/>
          <w:sz w:val="24"/>
          <w:szCs w:val="24"/>
          <w:shd w:val="clear" w:color="auto" w:fill="FFFFFF"/>
        </w:rPr>
        <w:t>s</w:t>
      </w:r>
      <w:r w:rsidR="00DB3378">
        <w:rPr>
          <w:rFonts w:ascii="Times New Roman" w:hAnsi="Times New Roman" w:cs="Times New Roman"/>
          <w:sz w:val="24"/>
          <w:szCs w:val="24"/>
          <w:shd w:val="clear" w:color="auto" w:fill="FFFFFF"/>
        </w:rPr>
        <w:t xml:space="preserve"> in which people age</w:t>
      </w:r>
      <w:r w:rsidR="005D54DF">
        <w:rPr>
          <w:rFonts w:ascii="Times New Roman" w:hAnsi="Times New Roman" w:cs="Times New Roman"/>
          <w:sz w:val="24"/>
          <w:szCs w:val="24"/>
          <w:shd w:val="clear" w:color="auto" w:fill="FFFFFF"/>
        </w:rPr>
        <w:t>.</w:t>
      </w:r>
      <w:r w:rsidR="00795325">
        <w:rPr>
          <w:rFonts w:ascii="Times New Roman" w:hAnsi="Times New Roman" w:cs="Times New Roman"/>
          <w:sz w:val="24"/>
          <w:szCs w:val="24"/>
          <w:shd w:val="clear" w:color="auto" w:fill="FFFFFF"/>
        </w:rPr>
        <w:fldChar w:fldCharType="begin"/>
      </w:r>
      <w:r w:rsidR="00E40EED">
        <w:rPr>
          <w:rFonts w:ascii="Times New Roman" w:hAnsi="Times New Roman" w:cs="Times New Roman"/>
          <w:sz w:val="24"/>
          <w:szCs w:val="24"/>
          <w:shd w:val="clear" w:color="auto" w:fill="FFFFFF"/>
        </w:rPr>
        <w:instrText xml:space="preserve"> ADDIN ZOTERO_ITEM CSL_CITATION {"citationID":"yPPNCNTS","properties":{"formattedCitation":"\\super 1,2\\nosupersub{}","plainCitation":"1,2","noteIndex":0},"citationItems":[{"id":6596,"uris":["http://zotero.org/users/9220594/items/T5AEN7WG"],"itemData":{"id":6596,"type":"article-journal","container-title":"BMC public health","issue":"1","journalAbbreviation":"BMC Public Health","note":"publisher: BioMed Central","page":"1-13","title":"Good places for ageing in place: development of objective built environment measures for investigating links with older people's wellbeing","volume":"11","author":[{"family":"Burton","given":"Elizabeth J."},{"family":"Mitchell","given":"Lynne"},{"family":"Stride","given":"Chris B."}],"issued":{"date-parts":[["2011"]]}}},{"id":6594,"uris":["http://zotero.org/users/9220594/items/CUIK8I5H"],"itemData":{"id":6594,"type":"article-journal","container-title":"Lancet (London, England)","issue":"9968","note":"publisher: NIH Public Access","page":"658","title":"Towards a comprehensive public health response to population ageing","volume":"385","author":[{"family":"Beard","given":"Hon Prof John R"},{"family":"Bloom","given":"David E."}],"issued":{"date-parts":[["2015"]]}}}],"schema":"https://github.com/citation-style-language/schema/raw/master/csl-citation.json"} </w:instrText>
      </w:r>
      <w:r w:rsidR="00795325">
        <w:rPr>
          <w:rFonts w:ascii="Times New Roman" w:hAnsi="Times New Roman" w:cs="Times New Roman"/>
          <w:sz w:val="24"/>
          <w:szCs w:val="24"/>
          <w:shd w:val="clear" w:color="auto" w:fill="FFFFFF"/>
        </w:rPr>
        <w:fldChar w:fldCharType="separate"/>
      </w:r>
      <w:r w:rsidR="00E40EED" w:rsidRPr="00E40EED">
        <w:rPr>
          <w:rFonts w:ascii="Times New Roman" w:hAnsi="Times New Roman" w:cs="Times New Roman"/>
          <w:sz w:val="24"/>
          <w:szCs w:val="24"/>
          <w:vertAlign w:val="superscript"/>
        </w:rPr>
        <w:t>1,2</w:t>
      </w:r>
      <w:r w:rsidR="00795325">
        <w:rPr>
          <w:rFonts w:ascii="Times New Roman" w:hAnsi="Times New Roman" w:cs="Times New Roman"/>
          <w:sz w:val="24"/>
          <w:szCs w:val="24"/>
          <w:shd w:val="clear" w:color="auto" w:fill="FFFFFF"/>
        </w:rPr>
        <w:fldChar w:fldCharType="end"/>
      </w:r>
      <w:r w:rsidR="005D54DF">
        <w:rPr>
          <w:rFonts w:ascii="Times New Roman" w:hAnsi="Times New Roman" w:cs="Times New Roman"/>
          <w:sz w:val="24"/>
          <w:szCs w:val="24"/>
          <w:shd w:val="clear" w:color="auto" w:fill="FFFFFF"/>
        </w:rPr>
        <w:t xml:space="preserve"> </w:t>
      </w:r>
    </w:p>
    <w:p w14:paraId="68BDAA41" w14:textId="77777777" w:rsidR="00BF6113" w:rsidRDefault="008755B0" w:rsidP="0091195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One of the few comprehensive literature reviews available on the topic indicated that f</w:t>
      </w:r>
      <w:r w:rsidRPr="003D6569">
        <w:rPr>
          <w:rFonts w:ascii="Times New Roman" w:hAnsi="Times New Roman" w:cs="Times New Roman"/>
          <w:sz w:val="24"/>
          <w:szCs w:val="24"/>
          <w:shd w:val="clear" w:color="auto" w:fill="FFFFFF"/>
        </w:rPr>
        <w:t xml:space="preserve">actors </w:t>
      </w:r>
      <w:r>
        <w:rPr>
          <w:rFonts w:ascii="Times New Roman" w:hAnsi="Times New Roman" w:cs="Times New Roman"/>
          <w:sz w:val="24"/>
          <w:szCs w:val="24"/>
          <w:shd w:val="clear" w:color="auto" w:fill="FFFFFF"/>
        </w:rPr>
        <w:t xml:space="preserve">potentially </w:t>
      </w:r>
      <w:r w:rsidRPr="003D6569">
        <w:rPr>
          <w:rFonts w:ascii="Times New Roman" w:hAnsi="Times New Roman" w:cs="Times New Roman"/>
          <w:sz w:val="24"/>
          <w:szCs w:val="24"/>
          <w:shd w:val="clear" w:color="auto" w:fill="FFFFFF"/>
        </w:rPr>
        <w:t>influencing housing decisions</w:t>
      </w:r>
      <w:r>
        <w:rPr>
          <w:rFonts w:ascii="Times New Roman" w:hAnsi="Times New Roman" w:cs="Times New Roman"/>
          <w:sz w:val="24"/>
          <w:szCs w:val="24"/>
          <w:shd w:val="clear" w:color="auto" w:fill="FFFFFF"/>
        </w:rPr>
        <w:t xml:space="preserve"> </w:t>
      </w:r>
      <w:r w:rsidRPr="003D6569">
        <w:rPr>
          <w:rFonts w:ascii="Times New Roman" w:hAnsi="Times New Roman" w:cs="Times New Roman"/>
          <w:sz w:val="24"/>
          <w:szCs w:val="24"/>
          <w:shd w:val="clear" w:color="auto" w:fill="FFFFFF"/>
        </w:rPr>
        <w:t xml:space="preserve">among older people </w:t>
      </w:r>
      <w:r>
        <w:rPr>
          <w:rFonts w:ascii="Times New Roman" w:hAnsi="Times New Roman" w:cs="Times New Roman"/>
          <w:sz w:val="24"/>
          <w:szCs w:val="24"/>
          <w:shd w:val="clear" w:color="auto" w:fill="FFFFFF"/>
        </w:rPr>
        <w:t xml:space="preserve">are many, </w:t>
      </w:r>
      <w:r w:rsidRPr="003D6569">
        <w:rPr>
          <w:rFonts w:ascii="Times New Roman" w:hAnsi="Times New Roman" w:cs="Times New Roman"/>
          <w:sz w:val="24"/>
          <w:szCs w:val="24"/>
          <w:shd w:val="clear" w:color="auto" w:fill="FFFFFF"/>
        </w:rPr>
        <w:t>very diverse</w:t>
      </w:r>
      <w:r>
        <w:rPr>
          <w:rFonts w:ascii="Times New Roman" w:hAnsi="Times New Roman" w:cs="Times New Roman"/>
          <w:sz w:val="24"/>
          <w:szCs w:val="24"/>
          <w:shd w:val="clear" w:color="auto" w:fill="FFFFFF"/>
        </w:rPr>
        <w:t xml:space="preserve">, and have rarely been studied in depth by </w:t>
      </w:r>
      <w:r w:rsidRPr="003D6569">
        <w:rPr>
          <w:rFonts w:ascii="Times New Roman" w:hAnsi="Times New Roman" w:cs="Times New Roman"/>
          <w:sz w:val="24"/>
          <w:szCs w:val="24"/>
          <w:shd w:val="clear" w:color="auto" w:fill="FFFFFF"/>
        </w:rPr>
        <w:t>“embracing the transdisciplina</w:t>
      </w:r>
      <w:r>
        <w:rPr>
          <w:rFonts w:ascii="Times New Roman" w:hAnsi="Times New Roman" w:cs="Times New Roman"/>
          <w:sz w:val="24"/>
          <w:szCs w:val="24"/>
          <w:shd w:val="clear" w:color="auto" w:fill="FFFFFF"/>
        </w:rPr>
        <w:t>ry complexity”.</w:t>
      </w:r>
      <w:r w:rsidRPr="003D6569">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ADDIN RW.CITE{{doc:5cb865eae4b0a584f9b6414d Roy,Noémie 2018}}</w:instrText>
      </w:r>
      <w:r w:rsidRPr="003D6569">
        <w:rPr>
          <w:rFonts w:ascii="Times New Roman" w:hAnsi="Times New Roman" w:cs="Times New Roman"/>
          <w:sz w:val="24"/>
          <w:szCs w:val="24"/>
          <w:shd w:val="clear" w:color="auto" w:fill="FFFFFF"/>
        </w:rPr>
        <w:fldChar w:fldCharType="separate"/>
      </w:r>
      <w:r w:rsidRPr="00A11462">
        <w:rPr>
          <w:rFonts w:ascii="Times New Roman" w:hAnsi="Times New Roman" w:cs="Times New Roman"/>
          <w:bCs/>
          <w:sz w:val="24"/>
          <w:szCs w:val="24"/>
          <w:shd w:val="clear" w:color="auto" w:fill="FFFFFF"/>
          <w:vertAlign w:val="superscript"/>
          <w:lang w:val="en-US"/>
        </w:rPr>
        <w:t>10</w:t>
      </w:r>
      <w:r w:rsidRPr="003D6569">
        <w:rPr>
          <w:rFonts w:ascii="Times New Roman" w:hAnsi="Times New Roman" w:cs="Times New Roman"/>
          <w:sz w:val="24"/>
          <w:szCs w:val="24"/>
          <w:shd w:val="clear" w:color="auto" w:fill="FFFFFF"/>
        </w:rPr>
        <w:fldChar w:fldCharType="end"/>
      </w:r>
      <w:r w:rsidRPr="003D656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To date, c</w:t>
      </w:r>
      <w:r w:rsidR="008245FB">
        <w:rPr>
          <w:rFonts w:ascii="Times New Roman" w:hAnsi="Times New Roman" w:cs="Times New Roman"/>
          <w:sz w:val="24"/>
          <w:szCs w:val="24"/>
          <w:shd w:val="clear" w:color="auto" w:fill="FFFFFF"/>
        </w:rPr>
        <w:t>ross-sectional</w:t>
      </w:r>
      <w:r w:rsidR="00CD558C">
        <w:rPr>
          <w:rFonts w:ascii="Times New Roman" w:hAnsi="Times New Roman" w:cs="Times New Roman"/>
          <w:sz w:val="24"/>
          <w:szCs w:val="24"/>
          <w:shd w:val="clear" w:color="auto" w:fill="FFFFFF"/>
        </w:rPr>
        <w:t xml:space="preserve"> and small-scale</w:t>
      </w:r>
      <w:r w:rsidR="00E40EED">
        <w:rPr>
          <w:rFonts w:ascii="Times New Roman" w:hAnsi="Times New Roman" w:cs="Times New Roman"/>
          <w:sz w:val="24"/>
          <w:szCs w:val="24"/>
          <w:shd w:val="clear" w:color="auto" w:fill="FFFFFF"/>
        </w:rPr>
        <w:t xml:space="preserve"> longitudinal</w:t>
      </w:r>
      <w:r w:rsidR="00CD558C">
        <w:rPr>
          <w:rFonts w:ascii="Times New Roman" w:hAnsi="Times New Roman" w:cs="Times New Roman"/>
          <w:sz w:val="24"/>
          <w:szCs w:val="24"/>
          <w:shd w:val="clear" w:color="auto" w:fill="FFFFFF"/>
        </w:rPr>
        <w:t xml:space="preserve"> </w:t>
      </w:r>
      <w:r w:rsidR="008245FB">
        <w:rPr>
          <w:rFonts w:ascii="Times New Roman" w:hAnsi="Times New Roman" w:cs="Times New Roman"/>
          <w:sz w:val="24"/>
          <w:szCs w:val="24"/>
          <w:shd w:val="clear" w:color="auto" w:fill="FFFFFF"/>
        </w:rPr>
        <w:t xml:space="preserve">studies </w:t>
      </w:r>
      <w:r w:rsidR="009B590C">
        <w:rPr>
          <w:rFonts w:ascii="Times New Roman" w:hAnsi="Times New Roman" w:cs="Times New Roman"/>
          <w:sz w:val="24"/>
          <w:szCs w:val="24"/>
          <w:shd w:val="clear" w:color="auto" w:fill="FFFFFF"/>
        </w:rPr>
        <w:t xml:space="preserve">have </w:t>
      </w:r>
      <w:r w:rsidR="008245FB">
        <w:rPr>
          <w:rFonts w:ascii="Times New Roman" w:hAnsi="Times New Roman" w:cs="Times New Roman"/>
          <w:sz w:val="24"/>
          <w:szCs w:val="24"/>
          <w:shd w:val="clear" w:color="auto" w:fill="FFFFFF"/>
        </w:rPr>
        <w:t>shown that h</w:t>
      </w:r>
      <w:r w:rsidR="00B65A72" w:rsidRPr="003D6569">
        <w:rPr>
          <w:rFonts w:ascii="Times New Roman" w:hAnsi="Times New Roman" w:cs="Times New Roman"/>
          <w:sz w:val="24"/>
          <w:szCs w:val="24"/>
        </w:rPr>
        <w:t xml:space="preserve">ousing </w:t>
      </w:r>
      <w:r w:rsidR="00CD558C">
        <w:rPr>
          <w:rFonts w:ascii="Times New Roman" w:hAnsi="Times New Roman" w:cs="Times New Roman"/>
          <w:sz w:val="24"/>
          <w:szCs w:val="24"/>
        </w:rPr>
        <w:t>accessibility, measured as person – environment interaction,</w:t>
      </w:r>
      <w:r w:rsidR="00E40EED">
        <w:rPr>
          <w:rFonts w:ascii="Times New Roman" w:hAnsi="Times New Roman" w:cs="Times New Roman"/>
          <w:sz w:val="24"/>
          <w:szCs w:val="24"/>
        </w:rPr>
        <w:fldChar w:fldCharType="begin"/>
      </w:r>
      <w:r w:rsidR="0009722D">
        <w:rPr>
          <w:rFonts w:ascii="Times New Roman" w:hAnsi="Times New Roman" w:cs="Times New Roman"/>
          <w:sz w:val="24"/>
          <w:szCs w:val="24"/>
        </w:rPr>
        <w:instrText xml:space="preserve"> ADDIN ZOTERO_ITEM CSL_CITATION {"citationID":"1moC6l3m","properties":{"formattedCitation":"\\super 3,4\\nosupersub{}","plainCitation":"3,4","noteIndex":0},"citationItems":[{"id":6655,"uris":["http://zotero.org/users/9220594/items/BERRFRDJ"],"itemData":{"id":6655,"type":"article-journal","issue":"Journal Article","note":"publisher: American Psychological Association","title":"Ecology and the aging process","author":[{"family":"Lawton","given":"M. P."},{"family":"Nahemow","given":"L."}],"issued":{"date-parts":[["1973"]]}}},{"id":6656,"uris":["http://zotero.org/users/9220594/items/X9MJPUGB"],"itemData":{"id":6656,"type":"book","collection-number":"Book, Whole","publisher":"Center for the Study of Aging","title":"Environment and aging","author":[{"family":"Lawton","given":"Mortimer Powell"}],"issued":{"date-parts":[["1986"]]}}}],"schema":"https://github.com/citation-style-language/schema/raw/master/csl-citation.json"} </w:instrText>
      </w:r>
      <w:r w:rsidR="00E40EED">
        <w:rPr>
          <w:rFonts w:ascii="Times New Roman" w:hAnsi="Times New Roman" w:cs="Times New Roman"/>
          <w:sz w:val="24"/>
          <w:szCs w:val="24"/>
        </w:rPr>
        <w:fldChar w:fldCharType="separate"/>
      </w:r>
      <w:r w:rsidR="00E40EED" w:rsidRPr="00E40EED">
        <w:rPr>
          <w:rFonts w:ascii="Times New Roman" w:hAnsi="Times New Roman" w:cs="Times New Roman"/>
          <w:sz w:val="24"/>
          <w:szCs w:val="24"/>
          <w:vertAlign w:val="superscript"/>
        </w:rPr>
        <w:t>3,4</w:t>
      </w:r>
      <w:r w:rsidR="00E40EED">
        <w:rPr>
          <w:rFonts w:ascii="Times New Roman" w:hAnsi="Times New Roman" w:cs="Times New Roman"/>
          <w:sz w:val="24"/>
          <w:szCs w:val="24"/>
        </w:rPr>
        <w:fldChar w:fldCharType="end"/>
      </w:r>
      <w:r w:rsidR="00CD558C">
        <w:rPr>
          <w:rFonts w:ascii="Times New Roman" w:hAnsi="Times New Roman" w:cs="Times New Roman"/>
          <w:sz w:val="24"/>
          <w:szCs w:val="24"/>
        </w:rPr>
        <w:t xml:space="preserve"> </w:t>
      </w:r>
      <w:r w:rsidR="00B65A72" w:rsidRPr="003D6569">
        <w:rPr>
          <w:rFonts w:ascii="Times New Roman" w:hAnsi="Times New Roman" w:cs="Times New Roman"/>
          <w:sz w:val="24"/>
          <w:szCs w:val="24"/>
        </w:rPr>
        <w:t>is associated with health</w:t>
      </w:r>
      <w:r w:rsidR="0094495D">
        <w:rPr>
          <w:rFonts w:ascii="Times New Roman" w:hAnsi="Times New Roman" w:cs="Times New Roman"/>
          <w:sz w:val="24"/>
          <w:szCs w:val="24"/>
        </w:rPr>
        <w:t>-</w:t>
      </w:r>
      <w:r w:rsidR="00807611">
        <w:rPr>
          <w:rFonts w:ascii="Times New Roman" w:hAnsi="Times New Roman" w:cs="Times New Roman"/>
          <w:sz w:val="24"/>
          <w:szCs w:val="24"/>
        </w:rPr>
        <w:t>related</w:t>
      </w:r>
      <w:r w:rsidR="00B65A72" w:rsidRPr="003D6569">
        <w:rPr>
          <w:rFonts w:ascii="Times New Roman" w:hAnsi="Times New Roman" w:cs="Times New Roman"/>
          <w:sz w:val="24"/>
          <w:szCs w:val="24"/>
        </w:rPr>
        <w:t xml:space="preserve"> outcomes </w:t>
      </w:r>
      <w:r w:rsidR="008245FB">
        <w:rPr>
          <w:rFonts w:ascii="Times New Roman" w:hAnsi="Times New Roman" w:cs="Times New Roman"/>
          <w:sz w:val="24"/>
          <w:szCs w:val="24"/>
        </w:rPr>
        <w:t>in older</w:t>
      </w:r>
      <w:r w:rsidR="00E40EED">
        <w:rPr>
          <w:rFonts w:ascii="Times New Roman" w:hAnsi="Times New Roman" w:cs="Times New Roman"/>
          <w:sz w:val="24"/>
          <w:szCs w:val="24"/>
        </w:rPr>
        <w:t xml:space="preserve"> people</w:t>
      </w:r>
      <w:r w:rsidR="008245FB">
        <w:rPr>
          <w:rFonts w:ascii="Times New Roman" w:hAnsi="Times New Roman" w:cs="Times New Roman"/>
          <w:sz w:val="24"/>
          <w:szCs w:val="24"/>
        </w:rPr>
        <w:t xml:space="preserve"> </w:t>
      </w:r>
      <w:r w:rsidR="001748DC">
        <w:rPr>
          <w:rFonts w:ascii="Times New Roman" w:hAnsi="Times New Roman" w:cs="Times New Roman"/>
          <w:sz w:val="24"/>
          <w:szCs w:val="24"/>
        </w:rPr>
        <w:t>and</w:t>
      </w:r>
      <w:r w:rsidR="009B590C">
        <w:rPr>
          <w:rFonts w:ascii="Times New Roman" w:hAnsi="Times New Roman" w:cs="Times New Roman"/>
          <w:sz w:val="24"/>
          <w:szCs w:val="24"/>
        </w:rPr>
        <w:t xml:space="preserve"> </w:t>
      </w:r>
      <w:r w:rsidR="00E40EED">
        <w:rPr>
          <w:rFonts w:ascii="Times New Roman" w:hAnsi="Times New Roman" w:cs="Times New Roman"/>
          <w:sz w:val="24"/>
          <w:szCs w:val="24"/>
        </w:rPr>
        <w:t xml:space="preserve">those ageing </w:t>
      </w:r>
      <w:r w:rsidR="009B590C">
        <w:rPr>
          <w:rFonts w:ascii="Times New Roman" w:hAnsi="Times New Roman" w:cs="Times New Roman"/>
          <w:sz w:val="24"/>
          <w:szCs w:val="24"/>
        </w:rPr>
        <w:t>with underlying neurological illness</w:t>
      </w:r>
      <w:r w:rsidR="005D7977">
        <w:rPr>
          <w:rFonts w:ascii="Times New Roman" w:hAnsi="Times New Roman" w:cs="Times New Roman"/>
          <w:sz w:val="24"/>
          <w:szCs w:val="24"/>
        </w:rPr>
        <w:t>es</w:t>
      </w:r>
      <w:r w:rsidR="008245FB">
        <w:rPr>
          <w:rFonts w:ascii="Times New Roman" w:hAnsi="Times New Roman" w:cs="Times New Roman"/>
          <w:sz w:val="24"/>
          <w:szCs w:val="24"/>
        </w:rPr>
        <w:t>.</w:t>
      </w:r>
      <w:r w:rsidR="00655CD0">
        <w:rPr>
          <w:rFonts w:ascii="Times New Roman" w:hAnsi="Times New Roman" w:cs="Times New Roman"/>
          <w:sz w:val="24"/>
          <w:szCs w:val="24"/>
        </w:rPr>
        <w:fldChar w:fldCharType="begin"/>
      </w:r>
      <w:r w:rsidR="00E40EED">
        <w:rPr>
          <w:rFonts w:ascii="Times New Roman" w:hAnsi="Times New Roman" w:cs="Times New Roman"/>
          <w:sz w:val="24"/>
          <w:szCs w:val="24"/>
        </w:rPr>
        <w:instrText xml:space="preserve"> ADDIN ZOTERO_ITEM CSL_CITATION {"citationID":"gfodEIX0","properties":{"formattedCitation":"\\super 5\\uc0\\u8211{}8\\nosupersub{}","plainCitation":"5–8","noteIndex":0},"citationItems":[{"id":6381,"uris":["http://zotero.org/users/9220594/items/TJPKTJTJ"],"itemData":{"id":6381,"type":"article-journal","container-title":"Journal of Housing and the Built Environment","issue":"Journal Article","note":"publisher: Springer","page":"1-11","title":"Associations among housing accessibility, housing-related control beliefs and independence in activities of daily living: a cross-sectional study among younger old in Sweden","author":[{"family":"Gefenaite","given":"Giedre"},{"family":"Björk","given":"Jonas"},{"family":"Schmidt","given":"Steven M."},{"family":"Slaug","given":"Björn"},{"family":"Iwarsson","given":"Susanne"}],"issued":{"date-parts":[["2019"]]}}},{"id":6379,"uris":["http://zotero.org/users/9220594/items/8VRNXHBL"],"itemData":{"id":6379,"type":"article-journal","container-title":"BMC geriatrics","issue":"Journal Article","note":"publisher: Springer","page":"1-8","title":"Longitudinal association between housing accessibility and activities of daily living: the role of self-efficacy and control in people ageing with Parkinson’s disease","volume":"20","author":[{"family":"Gefenaite","given":"Giedre"},{"family":"Björk","given":"Jonas"},{"family":"Iwarsson","given":"Susanne"},{"family":"Slaug","given":"Björn"},{"family":"Schmidt","given":"Steven M."},{"family":"Nilsson","given":"Maria H."}],"issued":{"date-parts":[["2020"]]}}},{"id":6736,"uris":["http://zotero.org/users/9220594/items/KT4FHJUN"],"itemData":{"id":6736,"type":"article-journal","container-title":"European Journal of Ageing","issue":"2","note":"publisher: Springer","page":"101-111","title":"The home environment and quality of life-related outcomes in advanced old age: findings of the ENABLE-AGE project","volume":"6","author":[{"family":"Wahl","given":"Hans-Werner"},{"family":"Schilling","given":"Oliver"},{"family":"Oswald","given":"Frank"},{"family":"Iwarsson","given":"Susanne"}],"issued":{"date-parts":[["2009"]]}}},{"id":4605,"uris":["http://zotero.org/users/9220594/items/V2HLWE8G"],"itemData":{"id":4605,"type":"article-journal","container-title":"Scandinavian Journal of Occupational Therapy","issue":"1","note":"publisher: Taylor &amp; Francis","page":"33-43","title":"Housing-related control beliefs and independence in activities of daily living in very old age","volume":"14","author":[{"family":"Oswald","given":"Frank"},{"family":"Wahl","given":"Hans-Werner"},{"family":"Schilling","given":"Oliver"},{"family":"Iwarsson","given":"Susanne"}],"issued":{"date-parts":[["2007"]]}}}],"schema":"https://github.com/citation-style-language/schema/raw/master/csl-citation.json"} </w:instrText>
      </w:r>
      <w:r w:rsidR="00655CD0">
        <w:rPr>
          <w:rFonts w:ascii="Times New Roman" w:hAnsi="Times New Roman" w:cs="Times New Roman"/>
          <w:sz w:val="24"/>
          <w:szCs w:val="24"/>
        </w:rPr>
        <w:fldChar w:fldCharType="separate"/>
      </w:r>
      <w:r w:rsidR="00E40EED" w:rsidRPr="00E40EED">
        <w:rPr>
          <w:rFonts w:ascii="Times New Roman" w:hAnsi="Times New Roman" w:cs="Times New Roman"/>
          <w:sz w:val="24"/>
          <w:szCs w:val="24"/>
          <w:vertAlign w:val="superscript"/>
        </w:rPr>
        <w:t>5–8</w:t>
      </w:r>
      <w:r w:rsidR="00655CD0">
        <w:rPr>
          <w:rFonts w:ascii="Times New Roman" w:hAnsi="Times New Roman" w:cs="Times New Roman"/>
          <w:sz w:val="24"/>
          <w:szCs w:val="24"/>
        </w:rPr>
        <w:fldChar w:fldCharType="end"/>
      </w:r>
      <w:r w:rsidR="00E40EED">
        <w:rPr>
          <w:rFonts w:ascii="Times New Roman" w:hAnsi="Times New Roman" w:cs="Times New Roman"/>
          <w:sz w:val="24"/>
          <w:szCs w:val="24"/>
        </w:rPr>
        <w:t xml:space="preserve"> These studies have also suggested that housing and health are linked through various pathways that may </w:t>
      </w:r>
      <w:r w:rsidR="001748DC">
        <w:rPr>
          <w:rFonts w:ascii="Times New Roman" w:hAnsi="Times New Roman" w:cs="Times New Roman"/>
          <w:sz w:val="24"/>
          <w:szCs w:val="24"/>
        </w:rPr>
        <w:t>be study population dependent.</w:t>
      </w:r>
      <w:r w:rsidR="00DB1DED">
        <w:rPr>
          <w:rFonts w:ascii="Times New Roman" w:hAnsi="Times New Roman" w:cs="Times New Roman"/>
          <w:sz w:val="24"/>
          <w:szCs w:val="24"/>
        </w:rPr>
        <w:t xml:space="preserve"> Yet, longitudinal studies of scale that would be able to provide stronger causal evidence about housing and health links, and the underlying pathways, are lacking. </w:t>
      </w:r>
    </w:p>
    <w:p w14:paraId="55FD8A45" w14:textId="02FAB4C7" w:rsidR="00BF6113" w:rsidRPr="00BF6113" w:rsidRDefault="0091195E" w:rsidP="0091195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When it comes to residential relocation histories, studies beyond frail populations, single moves or over just a few years are also still very rare. Various demographic characteristics, such as sex, occupational history or marital status can determine relocation and health patterns and links along the process of ageing due to different obligations and responsibilities.</w:t>
      </w: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ADDIN ZOTERO_ITEM CSL_CITATION {"citationID":"C3sZEgnD","properties":{"formattedCitation":"\\super 2\\nosupersub{}","plainCitation":"2","noteIndex":0},"citationItems":[{"id":6594,"uris":["http://zotero.org/users/9220594/items/CUIK8I5H"],"itemData":{"id":6594,"type":"article-journal","container-title":"Lancet (London, England)","issue":"9968","note":"publisher: NIH Public Access","page":"658","title":"Towards a comprehensive public health response to population ageing","volume":"385","author":[{"family":"Beard","given":"Hon Prof John R"},{"family":"Bloom","given":"David E."}],"issued":{"date-parts":[["2015"]]}}}],"schema":"https://github.com/citation-style-language/schema/raw/master/csl-citation.json"} </w:instrText>
      </w:r>
      <w:r>
        <w:rPr>
          <w:rFonts w:ascii="Times New Roman" w:hAnsi="Times New Roman" w:cs="Times New Roman"/>
          <w:sz w:val="24"/>
          <w:szCs w:val="24"/>
          <w:shd w:val="clear" w:color="auto" w:fill="FFFFFF"/>
        </w:rPr>
        <w:fldChar w:fldCharType="separate"/>
      </w:r>
      <w:r w:rsidRPr="0009722D">
        <w:rPr>
          <w:rFonts w:ascii="Times New Roman" w:hAnsi="Times New Roman" w:cs="Times New Roman"/>
          <w:sz w:val="24"/>
          <w:szCs w:val="24"/>
          <w:vertAlign w:val="superscript"/>
        </w:rPr>
        <w:t>2</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There are</w:t>
      </w:r>
      <w:r w:rsidRPr="00DB3378">
        <w:rPr>
          <w:rFonts w:ascii="Times New Roman" w:hAnsi="Times New Roman" w:cs="Times New Roman"/>
          <w:sz w:val="24"/>
          <w:szCs w:val="24"/>
          <w:shd w:val="clear" w:color="auto" w:fill="FFFFFF"/>
        </w:rPr>
        <w:t xml:space="preserve"> considerable differences in residential mobility patterns</w:t>
      </w:r>
      <w:r>
        <w:rPr>
          <w:rFonts w:ascii="Times New Roman" w:hAnsi="Times New Roman" w:cs="Times New Roman"/>
          <w:sz w:val="24"/>
          <w:szCs w:val="24"/>
          <w:shd w:val="clear" w:color="auto" w:fill="FFFFFF"/>
        </w:rPr>
        <w:t>, such as moving away (or not) from distressed neighbourhoods,</w:t>
      </w:r>
      <w:r w:rsidRPr="00DB337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among different </w:t>
      </w:r>
      <w:r w:rsidRPr="00DB3378">
        <w:rPr>
          <w:rFonts w:ascii="Times New Roman" w:hAnsi="Times New Roman" w:cs="Times New Roman"/>
          <w:sz w:val="24"/>
          <w:szCs w:val="24"/>
          <w:shd w:val="clear" w:color="auto" w:fill="FFFFFF"/>
        </w:rPr>
        <w:t>migrant groups</w:t>
      </w:r>
      <w:r>
        <w:rPr>
          <w:rFonts w:ascii="Times New Roman" w:hAnsi="Times New Roman" w:cs="Times New Roman"/>
          <w:sz w:val="24"/>
          <w:szCs w:val="24"/>
          <w:shd w:val="clear" w:color="auto" w:fill="FFFFFF"/>
        </w:rPr>
        <w:t xml:space="preserve"> and</w:t>
      </w:r>
      <w:r w:rsidRPr="00DB337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even</w:t>
      </w:r>
      <w:r w:rsidRPr="00DB337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between </w:t>
      </w:r>
      <w:r w:rsidRPr="00DB3378">
        <w:rPr>
          <w:rFonts w:ascii="Times New Roman" w:hAnsi="Times New Roman" w:cs="Times New Roman"/>
          <w:sz w:val="24"/>
          <w:szCs w:val="24"/>
          <w:shd w:val="clear" w:color="auto" w:fill="FFFFFF"/>
        </w:rPr>
        <w:t>cities</w:t>
      </w:r>
      <w:r>
        <w:rPr>
          <w:rFonts w:ascii="Times New Roman" w:hAnsi="Times New Roman" w:cs="Times New Roman"/>
          <w:sz w:val="24"/>
          <w:szCs w:val="24"/>
          <w:shd w:val="clear" w:color="auto" w:fill="FFFFFF"/>
        </w:rPr>
        <w:t xml:space="preserve"> in Sweden</w:t>
      </w:r>
      <w:r w:rsidRPr="00DB337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ADDIN ZOTERO_ITEM CSL_CITATION {"citationID":"ByybkFvl","properties":{"formattedCitation":"\\super 9\\nosupersub{}","plainCitation":"9","noteIndex":0},"citationItems":[{"id":6592,"uris":["http://zotero.org/users/9220594/items/3TDJEWEM"],"itemData":{"id":6592,"type":"article-journal","container-title":"Population, Space and Place","issue":"8","note":"publisher: Wiley Online Library","page":"e2169","title":"Exiting distressed neighbourhoods: The timing of spatial assimilation among international migrants in Sweden","volume":"24","author":[{"family":"Vogiazides","given":"Louisa"}],"issued":{"date-parts":[["2018"]]}}}],"schema":"https://github.com/citation-style-language/schema/raw/master/csl-citation.json"} </w:instrText>
      </w:r>
      <w:r>
        <w:rPr>
          <w:rFonts w:ascii="Times New Roman" w:hAnsi="Times New Roman" w:cs="Times New Roman"/>
          <w:sz w:val="24"/>
          <w:szCs w:val="24"/>
          <w:shd w:val="clear" w:color="auto" w:fill="FFFFFF"/>
        </w:rPr>
        <w:fldChar w:fldCharType="separate"/>
      </w:r>
      <w:r w:rsidRPr="0009722D">
        <w:rPr>
          <w:rFonts w:ascii="Times New Roman" w:hAnsi="Times New Roman" w:cs="Times New Roman"/>
          <w:sz w:val="24"/>
          <w:szCs w:val="24"/>
          <w:vertAlign w:val="superscript"/>
        </w:rPr>
        <w:t>9</w:t>
      </w:r>
      <w:r>
        <w:rPr>
          <w:rFonts w:ascii="Times New Roman" w:hAnsi="Times New Roman" w:cs="Times New Roman"/>
          <w:sz w:val="24"/>
          <w:szCs w:val="24"/>
          <w:shd w:val="clear" w:color="auto" w:fill="FFFFFF"/>
        </w:rPr>
        <w:fldChar w:fldCharType="end"/>
      </w:r>
      <w:r w:rsidRPr="00DB3378">
        <w:rPr>
          <w:rFonts w:ascii="Times New Roman" w:hAnsi="Times New Roman" w:cs="Times New Roman"/>
          <w:sz w:val="24"/>
          <w:szCs w:val="24"/>
          <w:shd w:val="clear" w:color="auto" w:fill="FFFFFF"/>
        </w:rPr>
        <w:t xml:space="preserve"> </w:t>
      </w:r>
      <w:r w:rsidR="00E4669C">
        <w:rPr>
          <w:rFonts w:ascii="Times New Roman" w:hAnsi="Times New Roman" w:cs="Times New Roman"/>
          <w:sz w:val="24"/>
          <w:szCs w:val="24"/>
          <w:shd w:val="clear" w:color="auto" w:fill="FFFFFF"/>
        </w:rPr>
        <w:t>Better understanding of the residential relocation histories and their links to health</w:t>
      </w:r>
      <w:r w:rsidR="004C1699">
        <w:rPr>
          <w:rFonts w:ascii="Times New Roman" w:hAnsi="Times New Roman" w:cs="Times New Roman"/>
          <w:sz w:val="24"/>
          <w:szCs w:val="24"/>
          <w:shd w:val="clear" w:color="auto" w:fill="FFFFFF"/>
        </w:rPr>
        <w:t xml:space="preserve"> along the process of ageing</w:t>
      </w:r>
      <w:r w:rsidR="00E4669C">
        <w:rPr>
          <w:rFonts w:ascii="Times New Roman" w:hAnsi="Times New Roman" w:cs="Times New Roman"/>
          <w:sz w:val="24"/>
          <w:szCs w:val="24"/>
          <w:shd w:val="clear" w:color="auto" w:fill="FFFFFF"/>
        </w:rPr>
        <w:t xml:space="preserve"> is necessary to enable</w:t>
      </w:r>
      <w:r w:rsidR="00BF6113">
        <w:rPr>
          <w:rFonts w:ascii="Times New Roman" w:hAnsi="Times New Roman" w:cs="Times New Roman"/>
          <w:sz w:val="24"/>
          <w:szCs w:val="24"/>
          <w:shd w:val="clear" w:color="auto" w:fill="FFFFFF"/>
        </w:rPr>
        <w:t xml:space="preserve"> evidence-based housing planning</w:t>
      </w:r>
      <w:r w:rsidR="00907F3F">
        <w:rPr>
          <w:rFonts w:ascii="Times New Roman" w:hAnsi="Times New Roman" w:cs="Times New Roman"/>
          <w:sz w:val="24"/>
          <w:szCs w:val="24"/>
          <w:shd w:val="clear" w:color="auto" w:fill="FFFFFF"/>
        </w:rPr>
        <w:t>, practices</w:t>
      </w:r>
      <w:r w:rsidR="00BF6113">
        <w:rPr>
          <w:rFonts w:ascii="Times New Roman" w:hAnsi="Times New Roman" w:cs="Times New Roman"/>
          <w:sz w:val="24"/>
          <w:szCs w:val="24"/>
          <w:shd w:val="clear" w:color="auto" w:fill="FFFFFF"/>
        </w:rPr>
        <w:t xml:space="preserve"> and policies</w:t>
      </w:r>
      <w:r w:rsidR="004C1699">
        <w:rPr>
          <w:rFonts w:ascii="Times New Roman" w:hAnsi="Times New Roman" w:cs="Times New Roman"/>
          <w:sz w:val="24"/>
          <w:szCs w:val="24"/>
          <w:shd w:val="clear" w:color="auto" w:fill="FFFFFF"/>
        </w:rPr>
        <w:t xml:space="preserve"> for the future</w:t>
      </w:r>
      <w:r w:rsidR="00BF6113">
        <w:rPr>
          <w:rFonts w:ascii="Times New Roman" w:hAnsi="Times New Roman" w:cs="Times New Roman"/>
          <w:sz w:val="24"/>
          <w:szCs w:val="24"/>
          <w:shd w:val="clear" w:color="auto" w:fill="FFFFFF"/>
        </w:rPr>
        <w:t xml:space="preserve">. </w:t>
      </w:r>
    </w:p>
    <w:p w14:paraId="14717BFC" w14:textId="74E5708A" w:rsidR="00BF6113" w:rsidRPr="00B345DC" w:rsidRDefault="004C1699" w:rsidP="00BF611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Since the start of the COVID-19 pandemic, l</w:t>
      </w:r>
      <w:r w:rsidR="00BF6113">
        <w:rPr>
          <w:rFonts w:ascii="Times New Roman" w:hAnsi="Times New Roman" w:cs="Times New Roman"/>
          <w:sz w:val="24"/>
          <w:szCs w:val="24"/>
        </w:rPr>
        <w:t>iving environments</w:t>
      </w:r>
      <w:r w:rsidR="00F67333">
        <w:rPr>
          <w:rFonts w:ascii="Times New Roman" w:hAnsi="Times New Roman" w:cs="Times New Roman"/>
          <w:sz w:val="24"/>
          <w:szCs w:val="24"/>
        </w:rPr>
        <w:t xml:space="preserve"> started receiving substantially more attention due to </w:t>
      </w:r>
      <w:r>
        <w:rPr>
          <w:rFonts w:ascii="Times New Roman" w:hAnsi="Times New Roman" w:cs="Times New Roman"/>
          <w:sz w:val="24"/>
          <w:szCs w:val="24"/>
        </w:rPr>
        <w:t xml:space="preserve">the </w:t>
      </w:r>
      <w:r w:rsidR="00F67333">
        <w:rPr>
          <w:rFonts w:ascii="Times New Roman" w:hAnsi="Times New Roman" w:cs="Times New Roman"/>
          <w:sz w:val="24"/>
          <w:szCs w:val="24"/>
        </w:rPr>
        <w:t xml:space="preserve">hypothesised links </w:t>
      </w:r>
      <w:r>
        <w:rPr>
          <w:rFonts w:ascii="Times New Roman" w:hAnsi="Times New Roman" w:cs="Times New Roman"/>
          <w:sz w:val="24"/>
          <w:szCs w:val="24"/>
        </w:rPr>
        <w:t xml:space="preserve">between housing and </w:t>
      </w:r>
      <w:r w:rsidR="00F67333">
        <w:rPr>
          <w:rFonts w:ascii="Times New Roman" w:hAnsi="Times New Roman" w:cs="Times New Roman"/>
          <w:sz w:val="24"/>
          <w:szCs w:val="24"/>
        </w:rPr>
        <w:t>health</w:t>
      </w:r>
      <w:r>
        <w:rPr>
          <w:rFonts w:ascii="Times New Roman" w:hAnsi="Times New Roman" w:cs="Times New Roman"/>
          <w:sz w:val="24"/>
          <w:szCs w:val="24"/>
        </w:rPr>
        <w:t xml:space="preserve">, not the least due to pandemic control measures such as (social) </w:t>
      </w:r>
      <w:r w:rsidR="00F67333">
        <w:rPr>
          <w:rFonts w:ascii="Times New Roman" w:hAnsi="Times New Roman" w:cs="Times New Roman"/>
          <w:sz w:val="24"/>
          <w:szCs w:val="24"/>
        </w:rPr>
        <w:t>isolation</w:t>
      </w:r>
      <w:r w:rsidR="00BF6113">
        <w:rPr>
          <w:rFonts w:ascii="Times New Roman" w:hAnsi="Times New Roman" w:cs="Times New Roman"/>
          <w:sz w:val="24"/>
          <w:szCs w:val="24"/>
        </w:rPr>
        <w:t>. At the beginning of the pandemic,</w:t>
      </w:r>
      <w:r w:rsidR="00BF6113" w:rsidRPr="003D6569">
        <w:rPr>
          <w:rFonts w:ascii="Times New Roman" w:hAnsi="Times New Roman" w:cs="Times New Roman"/>
          <w:sz w:val="24"/>
          <w:szCs w:val="24"/>
        </w:rPr>
        <w:t xml:space="preserve"> 90% of the population reported avoiding leaving their homes</w:t>
      </w:r>
      <w:r w:rsidR="00B02FA3">
        <w:rPr>
          <w:rFonts w:ascii="Times New Roman" w:hAnsi="Times New Roman" w:cs="Times New Roman"/>
          <w:sz w:val="24"/>
          <w:szCs w:val="24"/>
        </w:rPr>
        <w:t>.</w:t>
      </w:r>
      <w:r w:rsidR="00F67333">
        <w:rPr>
          <w:rFonts w:ascii="Times New Roman" w:hAnsi="Times New Roman" w:cs="Times New Roman"/>
          <w:sz w:val="24"/>
          <w:szCs w:val="24"/>
        </w:rPr>
        <w:fldChar w:fldCharType="begin"/>
      </w:r>
      <w:r w:rsidR="00F67333">
        <w:rPr>
          <w:rFonts w:ascii="Times New Roman" w:hAnsi="Times New Roman" w:cs="Times New Roman"/>
          <w:sz w:val="24"/>
          <w:szCs w:val="24"/>
        </w:rPr>
        <w:instrText xml:space="preserve"> ADDIN ZOTERO_ITEM CSL_CITATION {"citationID":"vX9ktvGn","properties":{"formattedCitation":"\\super 10\\nosupersub{}","plainCitation":"10","noteIndex":0},"citationItems":[{"id":4997,"uris":["http://zotero.org/users/9220594/items/G63BVVRQ"],"itemData":{"id":4997,"type":"article-journal","container-title":"Housing characteristics and staying at home during the COVID-19 pandemic","issue":"Journal Article","note":"publisher: Statistics Canada= Statistique Canada","title":"No title","author":[{"family":"Schellenberg","given":"Grant"},{"family":"Fonberg","given":"Jonathan"}],"issued":{"date-parts":[["2020"]]}}}],"schema":"https://github.com/citation-style-language/schema/raw/master/csl-citation.json"} </w:instrText>
      </w:r>
      <w:r w:rsidR="00F67333">
        <w:rPr>
          <w:rFonts w:ascii="Times New Roman" w:hAnsi="Times New Roman" w:cs="Times New Roman"/>
          <w:sz w:val="24"/>
          <w:szCs w:val="24"/>
        </w:rPr>
        <w:fldChar w:fldCharType="separate"/>
      </w:r>
      <w:r w:rsidR="00F67333" w:rsidRPr="00F67333">
        <w:rPr>
          <w:rFonts w:ascii="Times New Roman" w:hAnsi="Times New Roman" w:cs="Times New Roman"/>
          <w:sz w:val="24"/>
          <w:szCs w:val="24"/>
          <w:vertAlign w:val="superscript"/>
        </w:rPr>
        <w:t>10</w:t>
      </w:r>
      <w:r w:rsidR="00F67333">
        <w:rPr>
          <w:rFonts w:ascii="Times New Roman" w:hAnsi="Times New Roman" w:cs="Times New Roman"/>
          <w:sz w:val="24"/>
          <w:szCs w:val="24"/>
        </w:rPr>
        <w:fldChar w:fldCharType="end"/>
      </w:r>
      <w:r w:rsidR="00BF6113" w:rsidRPr="003D6569">
        <w:rPr>
          <w:rFonts w:ascii="Times New Roman" w:hAnsi="Times New Roman" w:cs="Times New Roman"/>
          <w:sz w:val="24"/>
          <w:szCs w:val="24"/>
        </w:rPr>
        <w:t xml:space="preserve"> </w:t>
      </w:r>
      <w:r w:rsidR="00D6340F">
        <w:rPr>
          <w:rFonts w:ascii="Times New Roman" w:hAnsi="Times New Roman" w:cs="Times New Roman"/>
          <w:sz w:val="24"/>
          <w:szCs w:val="24"/>
        </w:rPr>
        <w:t>P</w:t>
      </w:r>
      <w:r w:rsidR="00B02FA3" w:rsidRPr="003D6569">
        <w:rPr>
          <w:rFonts w:ascii="Times New Roman" w:hAnsi="Times New Roman" w:cs="Times New Roman"/>
          <w:sz w:val="24"/>
          <w:szCs w:val="24"/>
        </w:rPr>
        <w:t>reliminary survey</w:t>
      </w:r>
      <w:r w:rsidR="00B02FA3">
        <w:rPr>
          <w:rFonts w:ascii="Times New Roman" w:hAnsi="Times New Roman" w:cs="Times New Roman"/>
          <w:sz w:val="24"/>
          <w:szCs w:val="24"/>
        </w:rPr>
        <w:t xml:space="preserve"> result</w:t>
      </w:r>
      <w:r w:rsidR="00B02FA3" w:rsidRPr="003D6569">
        <w:rPr>
          <w:rFonts w:ascii="Times New Roman" w:hAnsi="Times New Roman" w:cs="Times New Roman"/>
          <w:sz w:val="24"/>
          <w:szCs w:val="24"/>
        </w:rPr>
        <w:t>s suggest</w:t>
      </w:r>
      <w:r w:rsidR="00B02FA3">
        <w:rPr>
          <w:rFonts w:ascii="Times New Roman" w:hAnsi="Times New Roman" w:cs="Times New Roman"/>
          <w:sz w:val="24"/>
          <w:szCs w:val="24"/>
        </w:rPr>
        <w:t>ed</w:t>
      </w:r>
      <w:r w:rsidR="00B02FA3" w:rsidRPr="003D6569">
        <w:rPr>
          <w:rFonts w:ascii="Times New Roman" w:hAnsi="Times New Roman" w:cs="Times New Roman"/>
          <w:sz w:val="24"/>
          <w:szCs w:val="24"/>
        </w:rPr>
        <w:t xml:space="preserve"> that worse built environment </w:t>
      </w:r>
      <w:r w:rsidR="00B02FA3">
        <w:rPr>
          <w:rFonts w:ascii="Times New Roman" w:hAnsi="Times New Roman" w:cs="Times New Roman"/>
          <w:sz w:val="24"/>
          <w:szCs w:val="24"/>
        </w:rPr>
        <w:t>wa</w:t>
      </w:r>
      <w:r w:rsidR="00B02FA3" w:rsidRPr="003D6569">
        <w:rPr>
          <w:rFonts w:ascii="Times New Roman" w:hAnsi="Times New Roman" w:cs="Times New Roman"/>
          <w:sz w:val="24"/>
          <w:szCs w:val="24"/>
        </w:rPr>
        <w:t xml:space="preserve">s associated with poorer mental health </w:t>
      </w:r>
      <w:r w:rsidR="00B02FA3">
        <w:rPr>
          <w:rFonts w:ascii="Times New Roman" w:hAnsi="Times New Roman" w:cs="Times New Roman"/>
          <w:sz w:val="24"/>
          <w:szCs w:val="24"/>
        </w:rPr>
        <w:t>among</w:t>
      </w:r>
      <w:r w:rsidR="00B02FA3" w:rsidRPr="003D6569">
        <w:rPr>
          <w:rFonts w:ascii="Times New Roman" w:hAnsi="Times New Roman" w:cs="Times New Roman"/>
          <w:sz w:val="24"/>
          <w:szCs w:val="24"/>
        </w:rPr>
        <w:t xml:space="preserve"> students</w:t>
      </w:r>
      <w:r w:rsidR="00B02FA3">
        <w:rPr>
          <w:rFonts w:ascii="Times New Roman" w:hAnsi="Times New Roman" w:cs="Times New Roman"/>
          <w:sz w:val="24"/>
          <w:szCs w:val="24"/>
        </w:rPr>
        <w:t>.</w:t>
      </w:r>
      <w:r w:rsidR="00B02FA3" w:rsidRPr="003D6569">
        <w:rPr>
          <w:rFonts w:ascii="Times New Roman" w:hAnsi="Times New Roman" w:cs="Times New Roman"/>
          <w:sz w:val="24"/>
          <w:szCs w:val="24"/>
        </w:rPr>
        <w:fldChar w:fldCharType="begin"/>
      </w:r>
      <w:r w:rsidR="00B02FA3">
        <w:rPr>
          <w:rFonts w:ascii="Times New Roman" w:hAnsi="Times New Roman" w:cs="Times New Roman"/>
          <w:sz w:val="24"/>
          <w:szCs w:val="24"/>
        </w:rPr>
        <w:instrText>ADDIN RW.CITE{{doc:618592c68f08451243a57323 Amerio,Andrea 2020}}</w:instrText>
      </w:r>
      <w:r w:rsidR="00B02FA3" w:rsidRPr="003D6569">
        <w:rPr>
          <w:rFonts w:ascii="Times New Roman" w:hAnsi="Times New Roman" w:cs="Times New Roman"/>
          <w:sz w:val="24"/>
          <w:szCs w:val="24"/>
        </w:rPr>
        <w:fldChar w:fldCharType="separate"/>
      </w:r>
      <w:r w:rsidR="00B02FA3" w:rsidRPr="00A11462">
        <w:rPr>
          <w:rFonts w:ascii="Times New Roman" w:hAnsi="Times New Roman" w:cs="Times New Roman"/>
          <w:bCs/>
          <w:sz w:val="24"/>
          <w:szCs w:val="24"/>
          <w:vertAlign w:val="superscript"/>
          <w:lang w:val="en-US"/>
        </w:rPr>
        <w:t>16</w:t>
      </w:r>
      <w:r w:rsidR="00B02FA3" w:rsidRPr="003D6569">
        <w:rPr>
          <w:rFonts w:ascii="Times New Roman" w:hAnsi="Times New Roman" w:cs="Times New Roman"/>
          <w:sz w:val="24"/>
          <w:szCs w:val="24"/>
        </w:rPr>
        <w:fldChar w:fldCharType="end"/>
      </w:r>
      <w:r w:rsidR="00B02FA3">
        <w:rPr>
          <w:rFonts w:ascii="Times New Roman" w:hAnsi="Times New Roman" w:cs="Times New Roman"/>
          <w:sz w:val="24"/>
          <w:szCs w:val="24"/>
        </w:rPr>
        <w:t xml:space="preserve"> </w:t>
      </w:r>
      <w:r>
        <w:rPr>
          <w:rFonts w:ascii="Times New Roman" w:hAnsi="Times New Roman" w:cs="Times New Roman"/>
          <w:sz w:val="24"/>
          <w:szCs w:val="24"/>
        </w:rPr>
        <w:t xml:space="preserve">Later </w:t>
      </w:r>
      <w:r>
        <w:rPr>
          <w:rFonts w:ascii="Times New Roman" w:hAnsi="Times New Roman" w:cs="Times New Roman"/>
          <w:sz w:val="24"/>
          <w:szCs w:val="24"/>
        </w:rPr>
        <w:lastRenderedPageBreak/>
        <w:t>studies</w:t>
      </w:r>
      <w:r w:rsidR="00B02FA3">
        <w:rPr>
          <w:rFonts w:ascii="Times New Roman" w:hAnsi="Times New Roman" w:cs="Times New Roman"/>
          <w:sz w:val="24"/>
          <w:szCs w:val="24"/>
        </w:rPr>
        <w:t xml:space="preserve"> have shown that r</w:t>
      </w:r>
      <w:r w:rsidR="00BF6113" w:rsidRPr="00BF6113">
        <w:rPr>
          <w:rFonts w:ascii="Times New Roman" w:hAnsi="Times New Roman" w:cs="Times New Roman"/>
          <w:sz w:val="24"/>
          <w:szCs w:val="24"/>
        </w:rPr>
        <w:t>esiding in multi-family dwellings and row houses, as compared to detached houses was associated with a decrease in physical activity and an increase in sedentary behaviour</w:t>
      </w:r>
      <w:r w:rsidR="00B02FA3">
        <w:rPr>
          <w:rFonts w:ascii="Times New Roman" w:hAnsi="Times New Roman" w:cs="Times New Roman"/>
          <w:sz w:val="24"/>
          <w:szCs w:val="24"/>
        </w:rPr>
        <w:t>s</w:t>
      </w:r>
      <w:r w:rsidR="00BF6113" w:rsidRPr="00BF6113">
        <w:rPr>
          <w:rFonts w:ascii="Times New Roman" w:hAnsi="Times New Roman" w:cs="Times New Roman"/>
          <w:sz w:val="24"/>
          <w:szCs w:val="24"/>
        </w:rPr>
        <w:t xml:space="preserve"> in 60</w:t>
      </w:r>
      <w:r w:rsidR="00B02FA3">
        <w:rPr>
          <w:rFonts w:ascii="Times New Roman" w:hAnsi="Times New Roman" w:cs="Times New Roman"/>
          <w:sz w:val="24"/>
          <w:szCs w:val="24"/>
        </w:rPr>
        <w:t xml:space="preserve"> to </w:t>
      </w:r>
      <w:r w:rsidR="00BF6113" w:rsidRPr="00BF6113">
        <w:rPr>
          <w:rFonts w:ascii="Times New Roman" w:hAnsi="Times New Roman" w:cs="Times New Roman"/>
          <w:sz w:val="24"/>
          <w:szCs w:val="24"/>
        </w:rPr>
        <w:t>80 years old</w:t>
      </w:r>
      <w:r w:rsidR="00B02FA3">
        <w:rPr>
          <w:rFonts w:ascii="Times New Roman" w:hAnsi="Times New Roman" w:cs="Times New Roman"/>
          <w:sz w:val="24"/>
          <w:szCs w:val="24"/>
        </w:rPr>
        <w:t xml:space="preserve"> adults</w:t>
      </w:r>
      <w:r w:rsidR="00BF6113" w:rsidRPr="00BF6113">
        <w:rPr>
          <w:rFonts w:ascii="Times New Roman" w:hAnsi="Times New Roman" w:cs="Times New Roman"/>
          <w:sz w:val="24"/>
          <w:szCs w:val="24"/>
        </w:rPr>
        <w:t xml:space="preserve"> with hypertension</w:t>
      </w:r>
      <w:r>
        <w:rPr>
          <w:rFonts w:ascii="Times New Roman" w:hAnsi="Times New Roman" w:cs="Times New Roman"/>
          <w:sz w:val="24"/>
          <w:szCs w:val="24"/>
        </w:rPr>
        <w:t>.</w:t>
      </w:r>
      <w:r w:rsidR="00B02FA3">
        <w:rPr>
          <w:rFonts w:ascii="Times New Roman" w:hAnsi="Times New Roman" w:cs="Times New Roman"/>
          <w:sz w:val="24"/>
          <w:szCs w:val="24"/>
        </w:rPr>
        <w:fldChar w:fldCharType="begin"/>
      </w:r>
      <w:r w:rsidR="00B02FA3">
        <w:rPr>
          <w:rFonts w:ascii="Times New Roman" w:hAnsi="Times New Roman" w:cs="Times New Roman"/>
          <w:sz w:val="24"/>
          <w:szCs w:val="24"/>
        </w:rPr>
        <w:instrText xml:space="preserve"> ADDIN ZOTERO_ITEM CSL_CITATION {"citationID":"xIkMRhHH","properties":{"formattedCitation":"\\super 11\\nosupersub{}","plainCitation":"11","noteIndex":0},"citationItems":[{"id":6826,"uris":["http://zotero.org/users/9220594/items/V4FKVQAW"],"itemData":{"id":6826,"type":"article-journal","container-title":"Archives of gerontology and geriatrics","ISSN":"0167-4943","journalAbbreviation":"Archives of gerontology and geriatrics","note":"publisher: Elsevier","page":"104354","title":"Housing type is associated with objectively measured changes in movement behavior during the COVID-19 pandemic in older adults with hypertension: An exploratory study","volume":"94","author":[{"family":"Browne","given":"Rodrigo Alberto Vieira"},{"family":"Cabral","given":"Ludmila Lucena Pereira"},{"family":"Freire","given":"Yuri Alberto"},{"family":"Macêdo","given":"Geovani Araújo Dantas"},{"family":"Oliveira","given":"Gledson Tavares Amorim"},{"family":"Vivas","given":"Andrés"},{"family":"Elsangedy","given":"Hassan Mohamed"},{"family":"Fontes","given":"Eduardo Bodnariuc"},{"family":"Costa","given":"Eduardo Caldas"}],"issued":{"date-parts":[["2021"]]}}}],"schema":"https://github.com/citation-style-language/schema/raw/master/csl-citation.json"} </w:instrText>
      </w:r>
      <w:r w:rsidR="00B02FA3">
        <w:rPr>
          <w:rFonts w:ascii="Times New Roman" w:hAnsi="Times New Roman" w:cs="Times New Roman"/>
          <w:sz w:val="24"/>
          <w:szCs w:val="24"/>
        </w:rPr>
        <w:fldChar w:fldCharType="separate"/>
      </w:r>
      <w:r w:rsidR="00B02FA3" w:rsidRPr="00B02FA3">
        <w:rPr>
          <w:rFonts w:ascii="Times New Roman" w:hAnsi="Times New Roman" w:cs="Times New Roman"/>
          <w:sz w:val="24"/>
          <w:szCs w:val="24"/>
          <w:vertAlign w:val="superscript"/>
        </w:rPr>
        <w:t>11</w:t>
      </w:r>
      <w:r w:rsidR="00B02FA3">
        <w:rPr>
          <w:rFonts w:ascii="Times New Roman" w:hAnsi="Times New Roman" w:cs="Times New Roman"/>
          <w:sz w:val="24"/>
          <w:szCs w:val="24"/>
        </w:rPr>
        <w:fldChar w:fldCharType="end"/>
      </w:r>
      <w:r w:rsidR="00BF6113" w:rsidRPr="00BF6113">
        <w:rPr>
          <w:rFonts w:ascii="Times New Roman" w:hAnsi="Times New Roman" w:cs="Times New Roman"/>
          <w:sz w:val="24"/>
          <w:szCs w:val="24"/>
        </w:rPr>
        <w:t xml:space="preserve"> Such findings point towards one’s home as an important health determinant in older age</w:t>
      </w:r>
      <w:r w:rsidR="00B02FA3">
        <w:rPr>
          <w:rFonts w:ascii="Times New Roman" w:hAnsi="Times New Roman" w:cs="Times New Roman"/>
          <w:sz w:val="24"/>
          <w:szCs w:val="24"/>
        </w:rPr>
        <w:t xml:space="preserve">, with possibly even bigger impact </w:t>
      </w:r>
      <w:r>
        <w:rPr>
          <w:rFonts w:ascii="Times New Roman" w:hAnsi="Times New Roman" w:cs="Times New Roman"/>
          <w:sz w:val="24"/>
          <w:szCs w:val="24"/>
        </w:rPr>
        <w:t>when one is much more dependent on the home, such as upon presence of functional limitations</w:t>
      </w:r>
      <w:r w:rsidR="002D522F">
        <w:rPr>
          <w:rFonts w:ascii="Times New Roman" w:hAnsi="Times New Roman" w:cs="Times New Roman"/>
          <w:sz w:val="24"/>
          <w:szCs w:val="24"/>
        </w:rPr>
        <w:t xml:space="preserve">. </w:t>
      </w:r>
      <w:r w:rsidR="00BF6113">
        <w:rPr>
          <w:rFonts w:ascii="Times New Roman" w:hAnsi="Times New Roman" w:cs="Times New Roman"/>
          <w:sz w:val="24"/>
          <w:szCs w:val="24"/>
        </w:rPr>
        <w:t xml:space="preserve">To date, longitudinal assessments of </w:t>
      </w:r>
      <w:r w:rsidR="002D522F">
        <w:rPr>
          <w:rFonts w:ascii="Times New Roman" w:hAnsi="Times New Roman" w:cs="Times New Roman"/>
          <w:sz w:val="24"/>
          <w:szCs w:val="24"/>
        </w:rPr>
        <w:t>detailed l</w:t>
      </w:r>
      <w:r w:rsidR="00BF6113" w:rsidRPr="003D6569">
        <w:rPr>
          <w:rFonts w:ascii="Times New Roman" w:hAnsi="Times New Roman" w:cs="Times New Roman"/>
          <w:sz w:val="24"/>
          <w:szCs w:val="24"/>
        </w:rPr>
        <w:t>iving environment</w:t>
      </w:r>
      <w:r w:rsidR="002D522F">
        <w:rPr>
          <w:rFonts w:ascii="Times New Roman" w:hAnsi="Times New Roman" w:cs="Times New Roman"/>
          <w:sz w:val="24"/>
          <w:szCs w:val="24"/>
        </w:rPr>
        <w:t xml:space="preserve"> characteristics</w:t>
      </w:r>
      <w:r w:rsidR="00BF6113" w:rsidRPr="003D6569">
        <w:rPr>
          <w:rFonts w:ascii="Times New Roman" w:hAnsi="Times New Roman" w:cs="Times New Roman"/>
          <w:sz w:val="24"/>
          <w:szCs w:val="24"/>
        </w:rPr>
        <w:t xml:space="preserve"> on</w:t>
      </w:r>
      <w:r w:rsidR="002D522F">
        <w:rPr>
          <w:rFonts w:ascii="Times New Roman" w:hAnsi="Times New Roman" w:cs="Times New Roman"/>
          <w:sz w:val="24"/>
          <w:szCs w:val="24"/>
        </w:rPr>
        <w:t xml:space="preserve"> direct and indirect health consequences of COVID-19, also placing them into context, such as comparing the effects across different influenza seasons (e.g., A(H1N1)09 pandemic, low/high influenza incidence</w:t>
      </w:r>
      <w:r w:rsidR="002D522F" w:rsidRPr="002D522F">
        <w:rPr>
          <w:rFonts w:ascii="Times New Roman" w:hAnsi="Times New Roman" w:cs="Times New Roman"/>
          <w:sz w:val="24"/>
          <w:szCs w:val="24"/>
        </w:rPr>
        <w:t xml:space="preserve"> </w:t>
      </w:r>
      <w:r w:rsidR="002D522F">
        <w:rPr>
          <w:rFonts w:ascii="Times New Roman" w:hAnsi="Times New Roman" w:cs="Times New Roman"/>
          <w:sz w:val="24"/>
          <w:szCs w:val="24"/>
        </w:rPr>
        <w:t xml:space="preserve">seasons), </w:t>
      </w:r>
      <w:r w:rsidR="00BF6113" w:rsidRPr="003D6569">
        <w:rPr>
          <w:rFonts w:ascii="Times New Roman" w:hAnsi="Times New Roman" w:cs="Times New Roman"/>
          <w:sz w:val="24"/>
          <w:szCs w:val="24"/>
        </w:rPr>
        <w:t>are lacking.</w:t>
      </w:r>
    </w:p>
    <w:p w14:paraId="3C5063CB" w14:textId="57D4826D" w:rsidR="009822B8" w:rsidRDefault="004779C0" w:rsidP="002358E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abovementioned </w:t>
      </w:r>
      <w:r w:rsidRPr="003D6569">
        <w:rPr>
          <w:rFonts w:ascii="Times New Roman" w:hAnsi="Times New Roman" w:cs="Times New Roman"/>
          <w:sz w:val="24"/>
          <w:szCs w:val="24"/>
        </w:rPr>
        <w:t>lack of evidence</w:t>
      </w:r>
      <w:r>
        <w:rPr>
          <w:rFonts w:ascii="Times New Roman" w:hAnsi="Times New Roman" w:cs="Times New Roman"/>
          <w:sz w:val="24"/>
          <w:szCs w:val="24"/>
        </w:rPr>
        <w:t xml:space="preserve"> regarding the links between housing, relocations and health</w:t>
      </w:r>
      <w:r w:rsidR="004C1699">
        <w:rPr>
          <w:rFonts w:ascii="Times New Roman" w:hAnsi="Times New Roman" w:cs="Times New Roman"/>
          <w:sz w:val="24"/>
          <w:szCs w:val="24"/>
        </w:rPr>
        <w:t xml:space="preserve"> along the process of</w:t>
      </w:r>
      <w:r>
        <w:rPr>
          <w:rFonts w:ascii="Times New Roman" w:hAnsi="Times New Roman" w:cs="Times New Roman"/>
          <w:sz w:val="24"/>
          <w:szCs w:val="24"/>
        </w:rPr>
        <w:t xml:space="preserve"> ageing, we </w:t>
      </w:r>
      <w:r w:rsidR="004C1699">
        <w:rPr>
          <w:rFonts w:ascii="Times New Roman" w:hAnsi="Times New Roman" w:cs="Times New Roman"/>
          <w:sz w:val="24"/>
          <w:szCs w:val="24"/>
        </w:rPr>
        <w:t xml:space="preserve">for the first time linked the person and housing data available from the population registers in Sweden. Through this, we </w:t>
      </w:r>
      <w:r>
        <w:rPr>
          <w:rFonts w:ascii="Times New Roman" w:hAnsi="Times New Roman" w:cs="Times New Roman"/>
          <w:sz w:val="24"/>
          <w:szCs w:val="24"/>
        </w:rPr>
        <w:t>developed an i</w:t>
      </w:r>
      <w:r w:rsidRPr="003D6569">
        <w:rPr>
          <w:rFonts w:ascii="Times New Roman" w:hAnsi="Times New Roman" w:cs="Times New Roman"/>
          <w:sz w:val="24"/>
          <w:szCs w:val="24"/>
        </w:rPr>
        <w:t xml:space="preserve">nter/nationally unique </w:t>
      </w:r>
      <w:r>
        <w:rPr>
          <w:rFonts w:ascii="Times New Roman" w:hAnsi="Times New Roman" w:cs="Times New Roman"/>
          <w:sz w:val="24"/>
          <w:szCs w:val="24"/>
        </w:rPr>
        <w:t xml:space="preserve">data infrastructure allowing us to study such questions in a representative </w:t>
      </w:r>
      <w:r w:rsidR="002358EE">
        <w:rPr>
          <w:rFonts w:ascii="Times New Roman" w:hAnsi="Times New Roman" w:cs="Times New Roman"/>
          <w:sz w:val="24"/>
          <w:szCs w:val="24"/>
        </w:rPr>
        <w:t xml:space="preserve">Swedish </w:t>
      </w:r>
      <w:r>
        <w:rPr>
          <w:rFonts w:ascii="Times New Roman" w:hAnsi="Times New Roman" w:cs="Times New Roman"/>
          <w:sz w:val="24"/>
          <w:szCs w:val="24"/>
        </w:rPr>
        <w:t>Register RELOC-AGE cohort over the period of &gt;30 years.  W</w:t>
      </w:r>
      <w:r w:rsidR="00467952" w:rsidRPr="003D6569">
        <w:rPr>
          <w:rFonts w:ascii="Times New Roman" w:hAnsi="Times New Roman" w:cs="Times New Roman"/>
          <w:sz w:val="24"/>
          <w:szCs w:val="24"/>
        </w:rPr>
        <w:t xml:space="preserve">e </w:t>
      </w:r>
      <w:r w:rsidR="002358EE">
        <w:rPr>
          <w:rFonts w:ascii="Times New Roman" w:hAnsi="Times New Roman" w:cs="Times New Roman"/>
          <w:sz w:val="24"/>
          <w:szCs w:val="24"/>
        </w:rPr>
        <w:t>will</w:t>
      </w:r>
      <w:r w:rsidR="00467952" w:rsidRPr="003D6569">
        <w:rPr>
          <w:rFonts w:ascii="Times New Roman" w:hAnsi="Times New Roman" w:cs="Times New Roman"/>
          <w:sz w:val="24"/>
          <w:szCs w:val="24"/>
        </w:rPr>
        <w:t xml:space="preserve"> explore</w:t>
      </w:r>
      <w:r w:rsidR="00435646" w:rsidRPr="003D6569">
        <w:rPr>
          <w:rFonts w:ascii="Times New Roman" w:hAnsi="Times New Roman" w:cs="Times New Roman"/>
          <w:sz w:val="24"/>
          <w:szCs w:val="24"/>
        </w:rPr>
        <w:t xml:space="preserve"> </w:t>
      </w:r>
      <w:r w:rsidR="002358EE">
        <w:rPr>
          <w:rFonts w:ascii="Times New Roman" w:hAnsi="Times New Roman" w:cs="Times New Roman"/>
          <w:sz w:val="24"/>
          <w:szCs w:val="24"/>
        </w:rPr>
        <w:t xml:space="preserve">(1) </w:t>
      </w:r>
      <w:r w:rsidR="00467952" w:rsidRPr="003D6569">
        <w:rPr>
          <w:rFonts w:ascii="Times New Roman" w:hAnsi="Times New Roman" w:cs="Times New Roman"/>
          <w:sz w:val="24"/>
          <w:szCs w:val="24"/>
        </w:rPr>
        <w:t xml:space="preserve"> trends over time when it comes to housing types and tenures</w:t>
      </w:r>
      <w:r w:rsidR="002358EE">
        <w:rPr>
          <w:rFonts w:ascii="Times New Roman" w:hAnsi="Times New Roman" w:cs="Times New Roman"/>
          <w:sz w:val="24"/>
          <w:szCs w:val="24"/>
        </w:rPr>
        <w:t>; (2) h</w:t>
      </w:r>
      <w:r w:rsidR="00467952" w:rsidRPr="003D6569">
        <w:rPr>
          <w:rFonts w:ascii="Times New Roman" w:hAnsi="Times New Roman" w:cs="Times New Roman"/>
          <w:sz w:val="24"/>
          <w:szCs w:val="24"/>
        </w:rPr>
        <w:t>ow do housing aspects and relocations affect future health outcomes</w:t>
      </w:r>
      <w:r w:rsidR="002358EE">
        <w:rPr>
          <w:rFonts w:ascii="Times New Roman" w:hAnsi="Times New Roman" w:cs="Times New Roman"/>
          <w:sz w:val="24"/>
          <w:szCs w:val="24"/>
        </w:rPr>
        <w:t xml:space="preserve">; (3) </w:t>
      </w:r>
      <w:r w:rsidR="00C63ADF" w:rsidRPr="003D6569">
        <w:rPr>
          <w:rFonts w:ascii="Times New Roman" w:hAnsi="Times New Roman" w:cs="Times New Roman"/>
          <w:sz w:val="24"/>
          <w:szCs w:val="24"/>
        </w:rPr>
        <w:t xml:space="preserve">the short- and long-term </w:t>
      </w:r>
      <w:r w:rsidR="00467952" w:rsidRPr="003D6569">
        <w:rPr>
          <w:rFonts w:ascii="Times New Roman" w:hAnsi="Times New Roman" w:cs="Times New Roman"/>
          <w:sz w:val="24"/>
          <w:szCs w:val="24"/>
        </w:rPr>
        <w:t>effects of adverse health events on housing choices and relocation patterns</w:t>
      </w:r>
      <w:r w:rsidR="00C63ADF" w:rsidRPr="00C63ADF">
        <w:rPr>
          <w:rFonts w:ascii="Times New Roman" w:hAnsi="Times New Roman" w:cs="Times New Roman"/>
          <w:sz w:val="24"/>
          <w:szCs w:val="24"/>
          <w:lang w:val="en-US"/>
        </w:rPr>
        <w:t xml:space="preserve"> </w:t>
      </w:r>
      <w:r w:rsidR="00C63ADF">
        <w:rPr>
          <w:rFonts w:ascii="Times New Roman" w:hAnsi="Times New Roman" w:cs="Times New Roman"/>
          <w:sz w:val="24"/>
          <w:szCs w:val="24"/>
          <w:lang w:val="en-US"/>
        </w:rPr>
        <w:t xml:space="preserve">(e.g., to </w:t>
      </w:r>
      <w:r w:rsidR="00C63ADF" w:rsidRPr="00C63ADF">
        <w:rPr>
          <w:rFonts w:ascii="Times New Roman" w:hAnsi="Times New Roman" w:cs="Times New Roman"/>
          <w:sz w:val="24"/>
          <w:szCs w:val="24"/>
          <w:lang w:val="en-US"/>
        </w:rPr>
        <w:t xml:space="preserve">predict </w:t>
      </w:r>
      <w:r w:rsidR="00DE0348">
        <w:rPr>
          <w:rFonts w:ascii="Times New Roman" w:hAnsi="Times New Roman" w:cs="Times New Roman"/>
          <w:sz w:val="24"/>
          <w:szCs w:val="24"/>
          <w:lang w:val="en-US"/>
        </w:rPr>
        <w:t xml:space="preserve">staying or </w:t>
      </w:r>
      <w:r w:rsidR="00C63ADF" w:rsidRPr="00C63ADF">
        <w:rPr>
          <w:rFonts w:ascii="Times New Roman" w:hAnsi="Times New Roman" w:cs="Times New Roman"/>
          <w:sz w:val="24"/>
          <w:szCs w:val="24"/>
          <w:lang w:val="en-US"/>
        </w:rPr>
        <w:t>relocation to different housing</w:t>
      </w:r>
      <w:r w:rsidR="00C63ADF">
        <w:rPr>
          <w:rFonts w:ascii="Times New Roman" w:hAnsi="Times New Roman" w:cs="Times New Roman"/>
          <w:sz w:val="24"/>
          <w:szCs w:val="24"/>
          <w:lang w:val="en-US"/>
        </w:rPr>
        <w:t xml:space="preserve"> options)</w:t>
      </w:r>
      <w:r w:rsidR="00860ABE">
        <w:rPr>
          <w:rFonts w:ascii="Times New Roman" w:hAnsi="Times New Roman" w:cs="Times New Roman"/>
          <w:sz w:val="24"/>
          <w:szCs w:val="24"/>
          <w:lang w:val="en-US"/>
        </w:rPr>
        <w:t xml:space="preserve">, </w:t>
      </w:r>
      <w:r w:rsidR="002358EE">
        <w:rPr>
          <w:rFonts w:ascii="Times New Roman" w:hAnsi="Times New Roman" w:cs="Times New Roman"/>
          <w:sz w:val="24"/>
          <w:szCs w:val="24"/>
        </w:rPr>
        <w:t>(4)</w:t>
      </w:r>
      <w:r w:rsidR="00223A7F" w:rsidRPr="003D6569">
        <w:rPr>
          <w:rFonts w:ascii="Times New Roman" w:hAnsi="Times New Roman" w:cs="Times New Roman"/>
          <w:sz w:val="24"/>
          <w:szCs w:val="24"/>
        </w:rPr>
        <w:t xml:space="preserve"> </w:t>
      </w:r>
      <w:r w:rsidR="002358EE">
        <w:rPr>
          <w:rFonts w:ascii="Times New Roman" w:hAnsi="Times New Roman" w:cs="Times New Roman"/>
          <w:sz w:val="24"/>
          <w:szCs w:val="24"/>
        </w:rPr>
        <w:t>h</w:t>
      </w:r>
      <w:r w:rsidR="00223A7F" w:rsidRPr="003D6569">
        <w:rPr>
          <w:rFonts w:ascii="Times New Roman" w:hAnsi="Times New Roman" w:cs="Times New Roman"/>
          <w:sz w:val="24"/>
          <w:szCs w:val="24"/>
        </w:rPr>
        <w:t xml:space="preserve">ow housing aspects </w:t>
      </w:r>
      <w:r w:rsidR="00860ABE">
        <w:rPr>
          <w:rFonts w:ascii="Times New Roman" w:hAnsi="Times New Roman" w:cs="Times New Roman"/>
          <w:sz w:val="24"/>
          <w:szCs w:val="24"/>
        </w:rPr>
        <w:t xml:space="preserve">are </w:t>
      </w:r>
      <w:r w:rsidR="00223A7F" w:rsidRPr="003D6569">
        <w:rPr>
          <w:rFonts w:ascii="Times New Roman" w:hAnsi="Times New Roman" w:cs="Times New Roman"/>
          <w:sz w:val="24"/>
          <w:szCs w:val="24"/>
        </w:rPr>
        <w:t xml:space="preserve">related to direct and indirect </w:t>
      </w:r>
      <w:r w:rsidR="00860ABE" w:rsidRPr="003D6569">
        <w:rPr>
          <w:rFonts w:ascii="Times New Roman" w:hAnsi="Times New Roman" w:cs="Times New Roman"/>
          <w:sz w:val="24"/>
          <w:szCs w:val="24"/>
        </w:rPr>
        <w:t xml:space="preserve">COVID-19 </w:t>
      </w:r>
      <w:r w:rsidR="00223A7F" w:rsidRPr="003D6569">
        <w:rPr>
          <w:rFonts w:ascii="Times New Roman" w:hAnsi="Times New Roman" w:cs="Times New Roman"/>
          <w:sz w:val="24"/>
          <w:szCs w:val="24"/>
        </w:rPr>
        <w:t>health outcomes</w:t>
      </w:r>
      <w:r w:rsidR="00DE0348">
        <w:rPr>
          <w:rFonts w:ascii="Times New Roman" w:hAnsi="Times New Roman" w:cs="Times New Roman"/>
          <w:sz w:val="24"/>
          <w:szCs w:val="24"/>
        </w:rPr>
        <w:t xml:space="preserve">, </w:t>
      </w:r>
      <w:r w:rsidR="002358EE">
        <w:rPr>
          <w:rFonts w:ascii="Times New Roman" w:hAnsi="Times New Roman" w:cs="Times New Roman"/>
          <w:sz w:val="24"/>
          <w:szCs w:val="24"/>
        </w:rPr>
        <w:t xml:space="preserve">and </w:t>
      </w:r>
      <w:r w:rsidR="00E22D6D">
        <w:rPr>
          <w:rFonts w:ascii="Times New Roman" w:hAnsi="Times New Roman" w:cs="Times New Roman"/>
          <w:sz w:val="24"/>
          <w:szCs w:val="24"/>
        </w:rPr>
        <w:t xml:space="preserve">how they compare to the effects during the A(H1N1)pdm09 influenza pandemic and </w:t>
      </w:r>
      <w:r w:rsidR="00860ABE">
        <w:rPr>
          <w:rFonts w:ascii="Times New Roman" w:hAnsi="Times New Roman" w:cs="Times New Roman"/>
          <w:sz w:val="24"/>
          <w:szCs w:val="24"/>
        </w:rPr>
        <w:t xml:space="preserve">other </w:t>
      </w:r>
      <w:r w:rsidR="00E22D6D">
        <w:rPr>
          <w:rFonts w:ascii="Times New Roman" w:hAnsi="Times New Roman" w:cs="Times New Roman"/>
          <w:sz w:val="24"/>
          <w:szCs w:val="24"/>
        </w:rPr>
        <w:t>influenza epidemics</w:t>
      </w:r>
      <w:r w:rsidR="002358EE">
        <w:rPr>
          <w:rFonts w:ascii="Times New Roman" w:hAnsi="Times New Roman" w:cs="Times New Roman"/>
          <w:sz w:val="24"/>
          <w:szCs w:val="24"/>
        </w:rPr>
        <w:t>. Furthermore, we will investigate how</w:t>
      </w:r>
      <w:r w:rsidR="00223A7F" w:rsidRPr="003D6569">
        <w:rPr>
          <w:rFonts w:ascii="Times New Roman" w:hAnsi="Times New Roman" w:cs="Times New Roman"/>
          <w:sz w:val="24"/>
          <w:szCs w:val="24"/>
        </w:rPr>
        <w:t xml:space="preserve"> questions </w:t>
      </w:r>
      <w:r w:rsidR="002358EE">
        <w:rPr>
          <w:rFonts w:ascii="Times New Roman" w:hAnsi="Times New Roman" w:cs="Times New Roman"/>
          <w:sz w:val="24"/>
          <w:szCs w:val="24"/>
        </w:rPr>
        <w:t>1-4 are</w:t>
      </w:r>
      <w:r w:rsidR="00223A7F" w:rsidRPr="003D6569">
        <w:rPr>
          <w:rFonts w:ascii="Times New Roman" w:hAnsi="Times New Roman" w:cs="Times New Roman"/>
          <w:sz w:val="24"/>
          <w:szCs w:val="24"/>
        </w:rPr>
        <w:t xml:space="preserve"> affected by </w:t>
      </w:r>
      <w:r w:rsidR="003C1A4C" w:rsidRPr="003D6569">
        <w:rPr>
          <w:rFonts w:ascii="Times New Roman" w:hAnsi="Times New Roman" w:cs="Times New Roman"/>
          <w:sz w:val="24"/>
          <w:szCs w:val="24"/>
        </w:rPr>
        <w:t>demographic (e.g.</w:t>
      </w:r>
      <w:r w:rsidR="00631725">
        <w:rPr>
          <w:rFonts w:ascii="Times New Roman" w:hAnsi="Times New Roman" w:cs="Times New Roman"/>
          <w:sz w:val="24"/>
          <w:szCs w:val="24"/>
        </w:rPr>
        <w:t>,</w:t>
      </w:r>
      <w:r w:rsidR="003C1A4C" w:rsidRPr="003D6569">
        <w:rPr>
          <w:rFonts w:ascii="Times New Roman" w:hAnsi="Times New Roman" w:cs="Times New Roman"/>
          <w:sz w:val="24"/>
          <w:szCs w:val="24"/>
        </w:rPr>
        <w:t xml:space="preserve"> sex, country of origin), socioeconomic (e.g. education, income) characteristics as well as civil status </w:t>
      </w:r>
      <w:r w:rsidR="002358EE">
        <w:rPr>
          <w:rFonts w:ascii="Times New Roman" w:hAnsi="Times New Roman" w:cs="Times New Roman"/>
          <w:sz w:val="24"/>
          <w:szCs w:val="24"/>
        </w:rPr>
        <w:t xml:space="preserve">changes, </w:t>
      </w:r>
      <w:r w:rsidR="003C1A4C" w:rsidRPr="003D6569">
        <w:rPr>
          <w:rFonts w:ascii="Times New Roman" w:hAnsi="Times New Roman" w:cs="Times New Roman"/>
          <w:sz w:val="24"/>
          <w:szCs w:val="24"/>
        </w:rPr>
        <w:t>adverse health events and</w:t>
      </w:r>
      <w:r w:rsidR="003C1A4C" w:rsidRPr="003D6569">
        <w:rPr>
          <w:rFonts w:ascii="Times New Roman" w:hAnsi="Times New Roman" w:cs="Times New Roman"/>
          <w:sz w:val="24"/>
          <w:szCs w:val="24"/>
          <w:lang w:val="en-US"/>
        </w:rPr>
        <w:t xml:space="preserve">/or </w:t>
      </w:r>
      <w:r w:rsidR="00223A7F" w:rsidRPr="003D6569">
        <w:rPr>
          <w:rFonts w:ascii="Times New Roman" w:hAnsi="Times New Roman" w:cs="Times New Roman"/>
          <w:sz w:val="24"/>
          <w:szCs w:val="24"/>
        </w:rPr>
        <w:t xml:space="preserve">loss of a </w:t>
      </w:r>
      <w:r w:rsidR="003C1A4C" w:rsidRPr="003D6569">
        <w:rPr>
          <w:rFonts w:ascii="Times New Roman" w:hAnsi="Times New Roman" w:cs="Times New Roman"/>
          <w:sz w:val="24"/>
          <w:szCs w:val="24"/>
        </w:rPr>
        <w:t>partner</w:t>
      </w:r>
      <w:r w:rsidR="002358EE">
        <w:rPr>
          <w:rFonts w:ascii="Times New Roman" w:hAnsi="Times New Roman" w:cs="Times New Roman"/>
          <w:sz w:val="24"/>
          <w:szCs w:val="24"/>
        </w:rPr>
        <w:t>.</w:t>
      </w:r>
    </w:p>
    <w:p w14:paraId="1C4DD675" w14:textId="6FB7C788" w:rsidR="005F7608" w:rsidRPr="004056AD" w:rsidRDefault="00D753F7" w:rsidP="001A4930">
      <w:pPr>
        <w:spacing w:before="120" w:after="0" w:line="360" w:lineRule="auto"/>
        <w:rPr>
          <w:rFonts w:ascii="Times New Roman" w:hAnsi="Times New Roman" w:cs="Times New Roman"/>
          <w:sz w:val="24"/>
          <w:szCs w:val="24"/>
          <w:lang w:val="en-US"/>
        </w:rPr>
      </w:pPr>
      <w:r w:rsidRPr="00D753F7">
        <w:rPr>
          <w:rFonts w:ascii="Times New Roman" w:hAnsi="Times New Roman" w:cs="Times New Roman"/>
          <w:sz w:val="24"/>
          <w:szCs w:val="24"/>
        </w:rPr>
        <w:t xml:space="preserve">The project is situated at the </w:t>
      </w:r>
      <w:r w:rsidR="005F7608">
        <w:rPr>
          <w:rFonts w:ascii="Times New Roman" w:hAnsi="Times New Roman" w:cs="Times New Roman"/>
          <w:sz w:val="24"/>
          <w:szCs w:val="24"/>
        </w:rPr>
        <w:t>Department of Health Sciences and implemented in the context of the inter- and transdisciplinary</w:t>
      </w:r>
      <w:r w:rsidRPr="00D753F7">
        <w:rPr>
          <w:rFonts w:ascii="Times New Roman" w:hAnsi="Times New Roman" w:cs="Times New Roman"/>
          <w:sz w:val="24"/>
          <w:szCs w:val="24"/>
        </w:rPr>
        <w:t xml:space="preserve"> Centre for Ageing and Supportive Environments (CASE)</w:t>
      </w:r>
      <w:r>
        <w:rPr>
          <w:rFonts w:ascii="Times New Roman" w:hAnsi="Times New Roman" w:cs="Times New Roman"/>
          <w:sz w:val="24"/>
          <w:szCs w:val="24"/>
        </w:rPr>
        <w:t xml:space="preserve"> at Lund University (LU), Sweden</w:t>
      </w:r>
      <w:r w:rsidR="005F7608">
        <w:rPr>
          <w:rFonts w:ascii="Times New Roman" w:hAnsi="Times New Roman" w:cs="Times New Roman"/>
          <w:sz w:val="24"/>
          <w:szCs w:val="24"/>
        </w:rPr>
        <w:t>. CASE</w:t>
      </w:r>
      <w:r w:rsidRPr="00D753F7">
        <w:rPr>
          <w:rFonts w:ascii="Times New Roman" w:hAnsi="Times New Roman" w:cs="Times New Roman"/>
          <w:sz w:val="24"/>
          <w:szCs w:val="24"/>
        </w:rPr>
        <w:t xml:space="preserve"> bridg</w:t>
      </w:r>
      <w:r w:rsidR="005F7608">
        <w:rPr>
          <w:rFonts w:ascii="Times New Roman" w:hAnsi="Times New Roman" w:cs="Times New Roman"/>
          <w:sz w:val="24"/>
          <w:szCs w:val="24"/>
        </w:rPr>
        <w:t>es</w:t>
      </w:r>
      <w:r w:rsidRPr="00D753F7">
        <w:rPr>
          <w:rFonts w:ascii="Times New Roman" w:hAnsi="Times New Roman" w:cs="Times New Roman"/>
          <w:sz w:val="24"/>
          <w:szCs w:val="24"/>
        </w:rPr>
        <w:t xml:space="preserve"> research at four faculties and collabora</w:t>
      </w:r>
      <w:r w:rsidR="005F7608">
        <w:rPr>
          <w:rFonts w:ascii="Times New Roman" w:hAnsi="Times New Roman" w:cs="Times New Roman"/>
          <w:sz w:val="24"/>
          <w:szCs w:val="24"/>
        </w:rPr>
        <w:t>tes</w:t>
      </w:r>
      <w:r w:rsidRPr="00D753F7">
        <w:rPr>
          <w:rFonts w:ascii="Times New Roman" w:hAnsi="Times New Roman" w:cs="Times New Roman"/>
          <w:sz w:val="24"/>
          <w:szCs w:val="24"/>
        </w:rPr>
        <w:t xml:space="preserve"> with </w:t>
      </w:r>
      <w:r w:rsidR="005F7608">
        <w:rPr>
          <w:rFonts w:ascii="Times New Roman" w:hAnsi="Times New Roman" w:cs="Times New Roman"/>
          <w:sz w:val="24"/>
          <w:szCs w:val="24"/>
        </w:rPr>
        <w:t>the</w:t>
      </w:r>
      <w:r w:rsidRPr="00D753F7">
        <w:rPr>
          <w:rFonts w:ascii="Times New Roman" w:hAnsi="Times New Roman" w:cs="Times New Roman"/>
          <w:sz w:val="24"/>
          <w:szCs w:val="24"/>
        </w:rPr>
        <w:t xml:space="preserve"> </w:t>
      </w:r>
      <w:r>
        <w:rPr>
          <w:rFonts w:ascii="Times New Roman" w:hAnsi="Times New Roman" w:cs="Times New Roman"/>
          <w:sz w:val="24"/>
          <w:szCs w:val="24"/>
        </w:rPr>
        <w:t>LU</w:t>
      </w:r>
      <w:r w:rsidRPr="00D753F7">
        <w:rPr>
          <w:rFonts w:ascii="Times New Roman" w:hAnsi="Times New Roman" w:cs="Times New Roman"/>
          <w:sz w:val="24"/>
          <w:szCs w:val="24"/>
        </w:rPr>
        <w:t xml:space="preserve"> Population Research Platform (LUPOP), providing the needed subject expertise and collaborations in an excellent research environment</w:t>
      </w:r>
      <w:r>
        <w:rPr>
          <w:rFonts w:ascii="Times New Roman" w:hAnsi="Times New Roman" w:cs="Times New Roman"/>
          <w:sz w:val="24"/>
          <w:szCs w:val="24"/>
        </w:rPr>
        <w:t>.</w:t>
      </w:r>
      <w:r w:rsidR="009330AC" w:rsidRPr="009330AC">
        <w:rPr>
          <w:rFonts w:ascii="Times New Roman" w:hAnsi="Times New Roman" w:cs="Times New Roman"/>
          <w:sz w:val="24"/>
          <w:szCs w:val="24"/>
          <w:lang w:val="en-US"/>
        </w:rPr>
        <w:t xml:space="preserve"> </w:t>
      </w:r>
    </w:p>
    <w:p w14:paraId="4EA680CE" w14:textId="41718D8E" w:rsidR="00435646" w:rsidRPr="003D6569" w:rsidRDefault="00435646" w:rsidP="001A4930">
      <w:pPr>
        <w:spacing w:before="120" w:after="0" w:line="360" w:lineRule="auto"/>
        <w:rPr>
          <w:rFonts w:ascii="Times New Roman" w:hAnsi="Times New Roman" w:cs="Times New Roman"/>
          <w:b/>
          <w:sz w:val="24"/>
          <w:szCs w:val="24"/>
        </w:rPr>
      </w:pPr>
      <w:r w:rsidRPr="003D6569">
        <w:rPr>
          <w:rFonts w:ascii="Times New Roman" w:hAnsi="Times New Roman" w:cs="Times New Roman"/>
          <w:b/>
          <w:sz w:val="24"/>
          <w:szCs w:val="24"/>
        </w:rPr>
        <w:t>Who is in the cohort?</w:t>
      </w:r>
    </w:p>
    <w:p w14:paraId="27D4B104" w14:textId="73E3814D" w:rsidR="00435646" w:rsidRPr="003D6569" w:rsidRDefault="007E62F2" w:rsidP="000D6985">
      <w:pPr>
        <w:shd w:val="clear" w:color="auto" w:fill="FFFFFF"/>
        <w:spacing w:before="120" w:after="120" w:line="360" w:lineRule="auto"/>
        <w:textAlignment w:val="baseline"/>
        <w:rPr>
          <w:rFonts w:ascii="Times New Roman" w:hAnsi="Times New Roman" w:cs="Times New Roman"/>
          <w:sz w:val="24"/>
          <w:szCs w:val="24"/>
        </w:rPr>
      </w:pPr>
      <w:r w:rsidRPr="003D6569">
        <w:rPr>
          <w:rFonts w:ascii="Times New Roman" w:hAnsi="Times New Roman" w:cs="Times New Roman"/>
          <w:sz w:val="24"/>
          <w:szCs w:val="24"/>
        </w:rPr>
        <w:t xml:space="preserve">Register </w:t>
      </w:r>
      <w:r w:rsidR="00A93712" w:rsidRPr="003D6569">
        <w:rPr>
          <w:rFonts w:ascii="Times New Roman" w:hAnsi="Times New Roman" w:cs="Times New Roman"/>
          <w:sz w:val="24"/>
          <w:szCs w:val="24"/>
        </w:rPr>
        <w:t xml:space="preserve">RELOC-AGE is </w:t>
      </w:r>
      <w:r w:rsidRPr="003D6569">
        <w:rPr>
          <w:rFonts w:ascii="Times New Roman" w:hAnsi="Times New Roman" w:cs="Times New Roman"/>
          <w:sz w:val="24"/>
          <w:szCs w:val="24"/>
        </w:rPr>
        <w:t xml:space="preserve">a </w:t>
      </w:r>
      <w:r w:rsidR="00A93712" w:rsidRPr="003D6569">
        <w:rPr>
          <w:rFonts w:ascii="Times New Roman" w:hAnsi="Times New Roman" w:cs="Times New Roman"/>
          <w:sz w:val="24"/>
          <w:szCs w:val="24"/>
        </w:rPr>
        <w:t xml:space="preserve">population-based cohort of </w:t>
      </w:r>
      <w:r w:rsidR="00576B3C" w:rsidRPr="003D6569">
        <w:rPr>
          <w:rFonts w:ascii="Times New Roman" w:hAnsi="Times New Roman" w:cs="Times New Roman"/>
          <w:sz w:val="24"/>
          <w:szCs w:val="24"/>
        </w:rPr>
        <w:t>the</w:t>
      </w:r>
      <w:r w:rsidR="00A93712" w:rsidRPr="003D6569">
        <w:rPr>
          <w:rFonts w:ascii="Times New Roman" w:hAnsi="Times New Roman" w:cs="Times New Roman"/>
          <w:sz w:val="24"/>
          <w:szCs w:val="24"/>
        </w:rPr>
        <w:t xml:space="preserve"> individuals born 1932-1961</w:t>
      </w:r>
      <w:r w:rsidRPr="003D6569">
        <w:rPr>
          <w:rFonts w:ascii="Times New Roman" w:hAnsi="Times New Roman" w:cs="Times New Roman"/>
          <w:sz w:val="24"/>
          <w:szCs w:val="24"/>
        </w:rPr>
        <w:t xml:space="preserve"> </w:t>
      </w:r>
      <w:r w:rsidR="00A93712" w:rsidRPr="003D6569">
        <w:rPr>
          <w:rFonts w:ascii="Times New Roman" w:hAnsi="Times New Roman" w:cs="Times New Roman"/>
          <w:sz w:val="24"/>
          <w:szCs w:val="24"/>
        </w:rPr>
        <w:t xml:space="preserve">from the </w:t>
      </w:r>
      <w:hyperlink r:id="rId16" w:history="1">
        <w:r w:rsidR="00A93712" w:rsidRPr="00DE317B">
          <w:rPr>
            <w:rStyle w:val="Hyperlink"/>
            <w:rFonts w:ascii="Times New Roman" w:hAnsi="Times New Roman" w:cs="Times New Roman"/>
            <w:color w:val="auto"/>
            <w:sz w:val="24"/>
            <w:szCs w:val="24"/>
            <w:u w:val="none"/>
          </w:rPr>
          <w:t>Swedish Total Population Register</w:t>
        </w:r>
      </w:hyperlink>
      <w:r w:rsidR="00A93712" w:rsidRPr="003D6569">
        <w:rPr>
          <w:rFonts w:ascii="Times New Roman" w:hAnsi="Times New Roman" w:cs="Times New Roman"/>
          <w:sz w:val="24"/>
          <w:szCs w:val="24"/>
        </w:rPr>
        <w:t xml:space="preserve"> (TPR) as they turned 55 years </w:t>
      </w:r>
      <w:r w:rsidR="00576B3C" w:rsidRPr="003D6569">
        <w:rPr>
          <w:rFonts w:ascii="Times New Roman" w:hAnsi="Times New Roman" w:cs="Times New Roman"/>
          <w:sz w:val="24"/>
          <w:szCs w:val="24"/>
        </w:rPr>
        <w:t xml:space="preserve">during </w:t>
      </w:r>
      <w:r w:rsidR="00A93712" w:rsidRPr="003D6569">
        <w:rPr>
          <w:rFonts w:ascii="Times New Roman" w:hAnsi="Times New Roman" w:cs="Times New Roman"/>
          <w:sz w:val="24"/>
          <w:szCs w:val="24"/>
        </w:rPr>
        <w:t>1987-2016 (</w:t>
      </w:r>
      <w:commentRangeStart w:id="4"/>
      <w:r w:rsidR="007E4F3E" w:rsidRPr="007E4F3E">
        <w:rPr>
          <w:rFonts w:ascii="Times New Roman" w:hAnsi="Times New Roman" w:cs="Times New Roman"/>
          <w:sz w:val="24"/>
          <w:szCs w:val="24"/>
          <w:highlight w:val="yellow"/>
        </w:rPr>
        <w:t>2.9 million</w:t>
      </w:r>
      <w:commentRangeEnd w:id="4"/>
      <w:r w:rsidR="00CC1308">
        <w:rPr>
          <w:rStyle w:val="CommentReference"/>
          <w:lang w:val="sv-SE"/>
        </w:rPr>
        <w:commentReference w:id="4"/>
      </w:r>
      <w:r w:rsidR="00A93712" w:rsidRPr="003D6569">
        <w:rPr>
          <w:rFonts w:ascii="Times New Roman" w:hAnsi="Times New Roman" w:cs="Times New Roman"/>
          <w:sz w:val="24"/>
          <w:szCs w:val="24"/>
        </w:rPr>
        <w:t>)</w:t>
      </w:r>
      <w:r w:rsidR="00E5298C">
        <w:rPr>
          <w:rFonts w:ascii="Times New Roman" w:hAnsi="Times New Roman" w:cs="Times New Roman"/>
          <w:sz w:val="24"/>
          <w:szCs w:val="24"/>
        </w:rPr>
        <w:t xml:space="preserve">. For the characteristics included in the cohort see </w:t>
      </w:r>
      <w:r w:rsidR="00E5298C" w:rsidRPr="00E5298C">
        <w:rPr>
          <w:rFonts w:ascii="Times New Roman" w:hAnsi="Times New Roman" w:cs="Times New Roman"/>
          <w:b/>
          <w:bCs/>
          <w:sz w:val="24"/>
          <w:szCs w:val="24"/>
        </w:rPr>
        <w:t>Table 1</w:t>
      </w:r>
      <w:r w:rsidR="00A93712" w:rsidRPr="003D6569">
        <w:rPr>
          <w:rFonts w:ascii="Times New Roman" w:hAnsi="Times New Roman" w:cs="Times New Roman"/>
          <w:sz w:val="24"/>
          <w:szCs w:val="24"/>
        </w:rPr>
        <w:t xml:space="preserve">. </w:t>
      </w:r>
      <w:r w:rsidR="00576B3C" w:rsidRPr="003D6569">
        <w:rPr>
          <w:rFonts w:ascii="Times New Roman" w:hAnsi="Times New Roman" w:cs="Times New Roman"/>
          <w:sz w:val="24"/>
          <w:szCs w:val="24"/>
        </w:rPr>
        <w:t xml:space="preserve">To enrich the study </w:t>
      </w:r>
      <w:r w:rsidR="00576B3C" w:rsidRPr="003D6569">
        <w:rPr>
          <w:rFonts w:ascii="Times New Roman" w:hAnsi="Times New Roman" w:cs="Times New Roman"/>
          <w:sz w:val="24"/>
          <w:szCs w:val="24"/>
        </w:rPr>
        <w:lastRenderedPageBreak/>
        <w:t xml:space="preserve">population with more older individuals, we included </w:t>
      </w:r>
      <w:commentRangeStart w:id="5"/>
      <w:r w:rsidR="00576B3C" w:rsidRPr="007E4F3E">
        <w:rPr>
          <w:rFonts w:ascii="Times New Roman" w:hAnsi="Times New Roman" w:cs="Times New Roman"/>
          <w:sz w:val="24"/>
          <w:szCs w:val="24"/>
          <w:highlight w:val="yellow"/>
        </w:rPr>
        <w:t>780</w:t>
      </w:r>
      <w:r w:rsidR="005F7608" w:rsidRPr="007E4F3E">
        <w:rPr>
          <w:rFonts w:ascii="Times New Roman" w:hAnsi="Times New Roman" w:cs="Times New Roman"/>
          <w:sz w:val="24"/>
          <w:szCs w:val="24"/>
          <w:highlight w:val="yellow"/>
        </w:rPr>
        <w:t>,</w:t>
      </w:r>
      <w:r w:rsidR="00576B3C" w:rsidRPr="007E4F3E">
        <w:rPr>
          <w:rFonts w:ascii="Times New Roman" w:hAnsi="Times New Roman" w:cs="Times New Roman"/>
          <w:sz w:val="24"/>
          <w:szCs w:val="24"/>
          <w:highlight w:val="yellow"/>
        </w:rPr>
        <w:t xml:space="preserve">000 </w:t>
      </w:r>
      <w:commentRangeEnd w:id="5"/>
      <w:r w:rsidR="00B858D4">
        <w:rPr>
          <w:rStyle w:val="CommentReference"/>
          <w:lang w:val="sv-SE"/>
        </w:rPr>
        <w:commentReference w:id="5"/>
      </w:r>
      <w:r w:rsidR="00576B3C" w:rsidRPr="007E4F3E">
        <w:rPr>
          <w:rFonts w:ascii="Times New Roman" w:hAnsi="Times New Roman" w:cs="Times New Roman"/>
          <w:sz w:val="24"/>
          <w:szCs w:val="24"/>
        </w:rPr>
        <w:t xml:space="preserve">persons born 1908-1931 who were 56-79 years old and still alive in 1987. </w:t>
      </w:r>
      <w:r w:rsidR="00A93712" w:rsidRPr="007E4F3E">
        <w:rPr>
          <w:rFonts w:ascii="Times New Roman" w:hAnsi="Times New Roman" w:cs="Times New Roman"/>
          <w:sz w:val="24"/>
          <w:szCs w:val="24"/>
        </w:rPr>
        <w:t>W</w:t>
      </w:r>
      <w:r w:rsidR="00A93712" w:rsidRPr="003D6569">
        <w:rPr>
          <w:rFonts w:ascii="Times New Roman" w:hAnsi="Times New Roman" w:cs="Times New Roman"/>
          <w:sz w:val="24"/>
          <w:szCs w:val="24"/>
        </w:rPr>
        <w:t>e chose</w:t>
      </w:r>
      <w:r w:rsidR="00E124D2">
        <w:rPr>
          <w:rFonts w:ascii="Times New Roman" w:hAnsi="Times New Roman" w:cs="Times New Roman"/>
          <w:sz w:val="24"/>
          <w:szCs w:val="24"/>
        </w:rPr>
        <w:t xml:space="preserve"> the study start in</w:t>
      </w:r>
      <w:r w:rsidR="00A93712" w:rsidRPr="003D6569">
        <w:rPr>
          <w:rFonts w:ascii="Times New Roman" w:hAnsi="Times New Roman" w:cs="Times New Roman"/>
          <w:sz w:val="24"/>
          <w:szCs w:val="24"/>
        </w:rPr>
        <w:t xml:space="preserve"> 1987 as this was when the </w:t>
      </w:r>
      <w:hyperlink r:id="rId17" w:history="1">
        <w:r w:rsidR="00A93712" w:rsidRPr="00DE317B">
          <w:rPr>
            <w:rStyle w:val="Hyperlink"/>
            <w:rFonts w:ascii="Times New Roman" w:hAnsi="Times New Roman" w:cs="Times New Roman"/>
            <w:color w:val="auto"/>
            <w:sz w:val="24"/>
            <w:szCs w:val="24"/>
            <w:u w:val="none"/>
          </w:rPr>
          <w:t>National Patient Register</w:t>
        </w:r>
      </w:hyperlink>
      <w:r w:rsidR="00A93712" w:rsidRPr="003D6569">
        <w:rPr>
          <w:rFonts w:ascii="Times New Roman" w:hAnsi="Times New Roman" w:cs="Times New Roman"/>
          <w:sz w:val="24"/>
          <w:szCs w:val="24"/>
        </w:rPr>
        <w:t xml:space="preserve"> (NPR) became nationwide. </w:t>
      </w:r>
      <w:r w:rsidR="00576B3C" w:rsidRPr="003D6569">
        <w:rPr>
          <w:rFonts w:ascii="Times New Roman" w:hAnsi="Times New Roman" w:cs="Times New Roman"/>
          <w:sz w:val="24"/>
          <w:szCs w:val="24"/>
        </w:rPr>
        <w:t xml:space="preserve">To be able to address the context in which the 55+ participants age, we included all the </w:t>
      </w:r>
      <w:commentRangeStart w:id="6"/>
      <w:commentRangeStart w:id="7"/>
      <w:r w:rsidR="00576B3C" w:rsidRPr="003D6569">
        <w:rPr>
          <w:rFonts w:ascii="Times New Roman" w:hAnsi="Times New Roman" w:cs="Times New Roman"/>
          <w:sz w:val="24"/>
          <w:szCs w:val="24"/>
        </w:rPr>
        <w:t>same data about their spouses or registered partners</w:t>
      </w:r>
      <w:r w:rsidR="00EA6690">
        <w:rPr>
          <w:rFonts w:ascii="Times New Roman" w:hAnsi="Times New Roman" w:cs="Times New Roman"/>
          <w:sz w:val="24"/>
          <w:szCs w:val="24"/>
        </w:rPr>
        <w:t xml:space="preserve"> during the study period</w:t>
      </w:r>
      <w:r w:rsidR="00576B3C" w:rsidRPr="003D6569">
        <w:rPr>
          <w:rFonts w:ascii="Times New Roman" w:hAnsi="Times New Roman" w:cs="Times New Roman"/>
          <w:sz w:val="24"/>
          <w:szCs w:val="24"/>
        </w:rPr>
        <w:t xml:space="preserve">, irrespective of their age, </w:t>
      </w:r>
      <w:commentRangeEnd w:id="6"/>
      <w:r w:rsidR="00917C9B">
        <w:rPr>
          <w:rStyle w:val="CommentReference"/>
          <w:lang w:val="sv-SE"/>
        </w:rPr>
        <w:commentReference w:id="6"/>
      </w:r>
      <w:commentRangeEnd w:id="7"/>
      <w:r w:rsidR="00EA6690">
        <w:rPr>
          <w:rStyle w:val="CommentReference"/>
          <w:lang w:val="sv-SE"/>
        </w:rPr>
        <w:commentReference w:id="7"/>
      </w:r>
      <w:r w:rsidR="00576B3C" w:rsidRPr="003D6569">
        <w:rPr>
          <w:rFonts w:ascii="Times New Roman" w:hAnsi="Times New Roman" w:cs="Times New Roman"/>
          <w:sz w:val="24"/>
          <w:szCs w:val="24"/>
        </w:rPr>
        <w:t xml:space="preserve">resulting in a total sample of approximately </w:t>
      </w:r>
      <w:commentRangeStart w:id="8"/>
      <w:r w:rsidR="00576B3C" w:rsidRPr="007E4F3E">
        <w:rPr>
          <w:rFonts w:ascii="Times New Roman" w:hAnsi="Times New Roman" w:cs="Times New Roman"/>
          <w:sz w:val="24"/>
          <w:szCs w:val="24"/>
          <w:highlight w:val="yellow"/>
        </w:rPr>
        <w:t>five million</w:t>
      </w:r>
      <w:r w:rsidR="00576B3C" w:rsidRPr="003D6569">
        <w:rPr>
          <w:rFonts w:ascii="Times New Roman" w:hAnsi="Times New Roman" w:cs="Times New Roman"/>
          <w:sz w:val="24"/>
          <w:szCs w:val="24"/>
        </w:rPr>
        <w:t xml:space="preserve"> </w:t>
      </w:r>
      <w:commentRangeEnd w:id="8"/>
      <w:r w:rsidR="007479B4">
        <w:rPr>
          <w:rStyle w:val="CommentReference"/>
          <w:lang w:val="sv-SE"/>
        </w:rPr>
        <w:commentReference w:id="8"/>
      </w:r>
      <w:r w:rsidR="00576B3C" w:rsidRPr="003D6569">
        <w:rPr>
          <w:rFonts w:ascii="Times New Roman" w:hAnsi="Times New Roman" w:cs="Times New Roman"/>
          <w:sz w:val="24"/>
          <w:szCs w:val="24"/>
        </w:rPr>
        <w:t>participants.</w:t>
      </w:r>
      <w:r w:rsidR="00C72423" w:rsidRPr="003D6569">
        <w:rPr>
          <w:rFonts w:ascii="Times New Roman" w:hAnsi="Times New Roman" w:cs="Times New Roman"/>
          <w:sz w:val="24"/>
          <w:szCs w:val="24"/>
        </w:rPr>
        <w:t xml:space="preserve"> Persons with </w:t>
      </w:r>
      <w:r w:rsidR="00784A03">
        <w:rPr>
          <w:rFonts w:ascii="Times New Roman" w:hAnsi="Times New Roman" w:cs="Times New Roman"/>
          <w:sz w:val="24"/>
          <w:szCs w:val="24"/>
        </w:rPr>
        <w:t>protected</w:t>
      </w:r>
      <w:r w:rsidR="00C72423" w:rsidRPr="003D6569">
        <w:rPr>
          <w:rFonts w:ascii="Times New Roman" w:hAnsi="Times New Roman" w:cs="Times New Roman"/>
          <w:sz w:val="24"/>
          <w:szCs w:val="24"/>
        </w:rPr>
        <w:t xml:space="preserve"> </w:t>
      </w:r>
      <w:r w:rsidR="00C72423" w:rsidRPr="00635D42">
        <w:rPr>
          <w:rFonts w:ascii="Times New Roman" w:hAnsi="Times New Roman" w:cs="Times New Roman"/>
          <w:sz w:val="24"/>
          <w:szCs w:val="24"/>
        </w:rPr>
        <w:t>identity</w:t>
      </w:r>
      <w:r w:rsidR="001B5259" w:rsidRPr="00635D42">
        <w:rPr>
          <w:rFonts w:ascii="Times New Roman" w:hAnsi="Times New Roman" w:cs="Times New Roman"/>
          <w:sz w:val="24"/>
          <w:szCs w:val="24"/>
        </w:rPr>
        <w:t xml:space="preserve"> (</w:t>
      </w:r>
      <w:r w:rsidR="00784A03" w:rsidRPr="00635D42">
        <w:rPr>
          <w:rFonts w:ascii="Times New Roman" w:hAnsi="Times New Roman" w:cs="Times New Roman"/>
          <w:sz w:val="24"/>
          <w:szCs w:val="24"/>
        </w:rPr>
        <w:t>0.01% in 2014,</w:t>
      </w:r>
      <w:r w:rsidR="00635D42" w:rsidRPr="00635D42">
        <w:rPr>
          <w:rFonts w:ascii="Times New Roman" w:hAnsi="Times New Roman" w:cs="Times New Roman"/>
          <w:sz w:val="24"/>
          <w:szCs w:val="24"/>
        </w:rPr>
        <w:fldChar w:fldCharType="begin"/>
      </w:r>
      <w:r w:rsidR="00635D42" w:rsidRPr="00635D42">
        <w:rPr>
          <w:rFonts w:ascii="Times New Roman" w:hAnsi="Times New Roman" w:cs="Times New Roman"/>
          <w:sz w:val="24"/>
          <w:szCs w:val="24"/>
        </w:rPr>
        <w:instrText xml:space="preserve"> ADDIN ZOTERO_ITEM CSL_CITATION {"citationID":"V4rYhQ1z","properties":{"formattedCitation":"\\super 12\\nosupersub{}","plainCitation":"12","noteIndex":0},"citationItems":[{"id":6444,"uris":["http://zotero.org/users/9220594/items/Y6M8VYH6"],"itemData":{"id":6444,"type":"article-journal","container-title":"European journal of epidemiology","issue":"2","journalAbbreviation":"Eur.J.Epidemiol.","note":"publisher: Springer","page":"125-136","title":"Registers of the Swedish total population and their use in medical research","volume":"31","author":[{"family":"Ludvigsson","given":"Jonas F."},{"family":"Almqvist","given":"Catarina"},{"family":"Bonamy","given":"Anna-Karin Edstedt"},{"family":"Ljung","given":"Rickard"},{"family":"Michaëlsson","given":"Karl"},{"family":"Neovius","given":"Martin"},{"family":"Stephansson","given":"Olof"},{"family":"Ye","given":"Weimin"}],"issued":{"date-parts":[["2016"]]}}}],"schema":"https://github.com/citation-style-language/schema/raw/master/csl-citation.json"} </w:instrText>
      </w:r>
      <w:r w:rsidR="00635D42" w:rsidRPr="00635D42">
        <w:rPr>
          <w:rFonts w:ascii="Times New Roman" w:hAnsi="Times New Roman" w:cs="Times New Roman"/>
          <w:sz w:val="24"/>
          <w:szCs w:val="24"/>
        </w:rPr>
        <w:fldChar w:fldCharType="separate"/>
      </w:r>
      <w:r w:rsidR="00635D42" w:rsidRPr="00635D42">
        <w:rPr>
          <w:rFonts w:ascii="Times New Roman" w:hAnsi="Times New Roman" w:cs="Times New Roman"/>
          <w:sz w:val="24"/>
          <w:szCs w:val="24"/>
          <w:vertAlign w:val="superscript"/>
        </w:rPr>
        <w:t>12</w:t>
      </w:r>
      <w:r w:rsidR="00635D42" w:rsidRPr="00635D42">
        <w:rPr>
          <w:rFonts w:ascii="Times New Roman" w:hAnsi="Times New Roman" w:cs="Times New Roman"/>
          <w:sz w:val="24"/>
          <w:szCs w:val="24"/>
        </w:rPr>
        <w:fldChar w:fldCharType="end"/>
      </w:r>
      <w:r w:rsidR="00784A03" w:rsidRPr="00635D42">
        <w:rPr>
          <w:rFonts w:ascii="Times New Roman" w:hAnsi="Times New Roman" w:cs="Times New Roman"/>
          <w:sz w:val="24"/>
          <w:szCs w:val="24"/>
        </w:rPr>
        <w:t xml:space="preserve"> which nearly doubled by 2021</w:t>
      </w:r>
      <w:r w:rsidR="001B5259" w:rsidRPr="00635D42">
        <w:rPr>
          <w:rFonts w:ascii="Times New Roman" w:hAnsi="Times New Roman" w:cs="Times New Roman"/>
          <w:sz w:val="24"/>
          <w:szCs w:val="24"/>
        </w:rPr>
        <w:t>)</w:t>
      </w:r>
      <w:r w:rsidR="00C72423" w:rsidRPr="003D6569">
        <w:rPr>
          <w:rFonts w:ascii="Times New Roman" w:hAnsi="Times New Roman" w:cs="Times New Roman"/>
          <w:sz w:val="24"/>
          <w:szCs w:val="24"/>
        </w:rPr>
        <w:t xml:space="preserve"> </w:t>
      </w:r>
      <w:r w:rsidRPr="003D6569">
        <w:rPr>
          <w:rFonts w:ascii="Times New Roman" w:hAnsi="Times New Roman" w:cs="Times New Roman"/>
          <w:sz w:val="24"/>
          <w:szCs w:val="24"/>
        </w:rPr>
        <w:t xml:space="preserve">were </w:t>
      </w:r>
      <w:r w:rsidR="00C72423" w:rsidRPr="003D6569">
        <w:rPr>
          <w:rFonts w:ascii="Times New Roman" w:hAnsi="Times New Roman" w:cs="Times New Roman"/>
          <w:sz w:val="24"/>
          <w:szCs w:val="24"/>
        </w:rPr>
        <w:t xml:space="preserve">not included. </w:t>
      </w:r>
    </w:p>
    <w:p w14:paraId="731EF66B" w14:textId="11CD17CA" w:rsidR="00E14E9E" w:rsidRDefault="00E14E9E" w:rsidP="000D6985">
      <w:pPr>
        <w:shd w:val="clear" w:color="auto" w:fill="FFFFFF"/>
        <w:spacing w:before="120" w:after="120" w:line="360" w:lineRule="auto"/>
        <w:textAlignment w:val="baseline"/>
        <w:rPr>
          <w:rFonts w:ascii="Times New Roman" w:hAnsi="Times New Roman" w:cs="Times New Roman"/>
          <w:sz w:val="24"/>
          <w:szCs w:val="24"/>
        </w:rPr>
      </w:pPr>
      <w:r w:rsidRPr="007E4F3E">
        <w:rPr>
          <w:rFonts w:ascii="Times New Roman" w:hAnsi="Times New Roman" w:cs="Times New Roman"/>
          <w:sz w:val="24"/>
          <w:szCs w:val="24"/>
        </w:rPr>
        <w:t>Register RELOC-AGE</w:t>
      </w:r>
      <w:r w:rsidR="007E4F3E">
        <w:rPr>
          <w:rFonts w:ascii="Times New Roman" w:hAnsi="Times New Roman" w:cs="Times New Roman"/>
          <w:sz w:val="24"/>
          <w:szCs w:val="24"/>
        </w:rPr>
        <w:t xml:space="preserve"> currently</w:t>
      </w:r>
      <w:r w:rsidRPr="007E4F3E">
        <w:rPr>
          <w:rFonts w:ascii="Times New Roman" w:hAnsi="Times New Roman" w:cs="Times New Roman"/>
          <w:sz w:val="24"/>
          <w:szCs w:val="24"/>
        </w:rPr>
        <w:t xml:space="preserve"> includes data </w:t>
      </w:r>
      <w:r w:rsidR="007E4F3E" w:rsidRPr="007E4F3E">
        <w:rPr>
          <w:rFonts w:ascii="Times New Roman" w:hAnsi="Times New Roman" w:cs="Times New Roman"/>
          <w:sz w:val="24"/>
          <w:szCs w:val="24"/>
        </w:rPr>
        <w:t>on</w:t>
      </w:r>
      <w:r w:rsidR="007E4F3E">
        <w:rPr>
          <w:rFonts w:ascii="Times New Roman" w:hAnsi="Times New Roman" w:cs="Times New Roman"/>
          <w:sz w:val="24"/>
          <w:szCs w:val="24"/>
        </w:rPr>
        <w:t xml:space="preserve"> relocations between 1990 - 2020, and for 2012 - 2020 very detailed data on</w:t>
      </w:r>
      <w:r w:rsidR="007E4F3E" w:rsidRPr="007E4F3E">
        <w:rPr>
          <w:rFonts w:ascii="Times New Roman" w:hAnsi="Times New Roman" w:cs="Times New Roman"/>
          <w:sz w:val="24"/>
          <w:szCs w:val="24"/>
        </w:rPr>
        <w:t xml:space="preserve"> </w:t>
      </w:r>
      <w:commentRangeStart w:id="9"/>
      <w:r w:rsidR="007E4F3E" w:rsidRPr="007E4F3E">
        <w:rPr>
          <w:rFonts w:ascii="Times New Roman" w:hAnsi="Times New Roman" w:cs="Times New Roman"/>
          <w:sz w:val="24"/>
          <w:szCs w:val="24"/>
          <w:highlight w:val="yellow"/>
        </w:rPr>
        <w:t>5 million</w:t>
      </w:r>
      <w:r w:rsidRPr="007E4F3E">
        <w:rPr>
          <w:rFonts w:ascii="Times New Roman" w:hAnsi="Times New Roman" w:cs="Times New Roman"/>
          <w:sz w:val="24"/>
          <w:szCs w:val="24"/>
        </w:rPr>
        <w:t xml:space="preserve"> </w:t>
      </w:r>
      <w:commentRangeEnd w:id="9"/>
      <w:r w:rsidR="00795601">
        <w:rPr>
          <w:rStyle w:val="CommentReference"/>
          <w:lang w:val="sv-SE"/>
        </w:rPr>
        <w:commentReference w:id="9"/>
      </w:r>
      <w:r w:rsidRPr="007E4F3E">
        <w:rPr>
          <w:rFonts w:ascii="Times New Roman" w:hAnsi="Times New Roman" w:cs="Times New Roman"/>
          <w:sz w:val="24"/>
          <w:szCs w:val="24"/>
        </w:rPr>
        <w:t>housing units</w:t>
      </w:r>
      <w:r w:rsidR="007E4F3E">
        <w:rPr>
          <w:rFonts w:ascii="Times New Roman" w:hAnsi="Times New Roman" w:cs="Times New Roman"/>
          <w:sz w:val="24"/>
          <w:szCs w:val="24"/>
        </w:rPr>
        <w:t xml:space="preserve">, such as type, tenure, size, building year and others, are available. </w:t>
      </w:r>
    </w:p>
    <w:p w14:paraId="04166073" w14:textId="77777777" w:rsidR="007E4F3E" w:rsidRPr="007E4F3E" w:rsidRDefault="007E4F3E" w:rsidP="000D6985">
      <w:pPr>
        <w:shd w:val="clear" w:color="auto" w:fill="FFFFFF"/>
        <w:spacing w:before="120" w:after="120" w:line="360" w:lineRule="auto"/>
        <w:textAlignment w:val="baseline"/>
        <w:rPr>
          <w:rFonts w:ascii="Times New Roman" w:hAnsi="Times New Roman" w:cs="Times New Roman"/>
          <w:sz w:val="24"/>
          <w:szCs w:val="24"/>
        </w:rPr>
      </w:pPr>
    </w:p>
    <w:p w14:paraId="5144F5D1" w14:textId="5C58F204" w:rsidR="007567F2" w:rsidRDefault="00E14E9E" w:rsidP="00197D30">
      <w:pPr>
        <w:spacing w:line="360" w:lineRule="auto"/>
        <w:textAlignment w:val="bottom"/>
        <w:rPr>
          <w:rFonts w:ascii="Times New Roman" w:hAnsi="Times New Roman" w:cs="Times New Roman"/>
          <w:sz w:val="24"/>
          <w:szCs w:val="24"/>
        </w:rPr>
      </w:pPr>
      <w:r w:rsidRPr="00E5298C">
        <w:rPr>
          <w:rFonts w:ascii="Times New Roman" w:hAnsi="Times New Roman" w:cs="Times New Roman"/>
          <w:b/>
          <w:bCs/>
          <w:sz w:val="24"/>
          <w:szCs w:val="24"/>
        </w:rPr>
        <w:t xml:space="preserve">Table </w:t>
      </w:r>
      <w:r w:rsidR="00197D30" w:rsidRPr="00E5298C">
        <w:rPr>
          <w:rFonts w:ascii="Times New Roman" w:hAnsi="Times New Roman" w:cs="Times New Roman"/>
          <w:b/>
          <w:bCs/>
          <w:sz w:val="24"/>
          <w:szCs w:val="24"/>
        </w:rPr>
        <w:t>1</w:t>
      </w:r>
      <w:r w:rsidR="00197D30" w:rsidRPr="00197D30">
        <w:rPr>
          <w:rFonts w:ascii="Times New Roman" w:hAnsi="Times New Roman" w:cs="Times New Roman"/>
          <w:sz w:val="24"/>
          <w:szCs w:val="24"/>
        </w:rPr>
        <w:t xml:space="preserve">. The characteristics of the </w:t>
      </w:r>
      <w:commentRangeStart w:id="10"/>
      <w:r w:rsidR="00197D30" w:rsidRPr="00197D30">
        <w:rPr>
          <w:rFonts w:ascii="Times New Roman" w:hAnsi="Times New Roman" w:cs="Times New Roman"/>
          <w:sz w:val="24"/>
          <w:szCs w:val="24"/>
        </w:rPr>
        <w:t xml:space="preserve">Register RELOC-AGE participants </w:t>
      </w:r>
      <w:commentRangeEnd w:id="10"/>
      <w:r w:rsidR="00825858">
        <w:rPr>
          <w:rStyle w:val="CommentReference"/>
          <w:lang w:val="sv-SE"/>
        </w:rPr>
        <w:commentReference w:id="10"/>
      </w:r>
      <w:r w:rsidR="00197D30" w:rsidRPr="00197D30">
        <w:rPr>
          <w:rFonts w:ascii="Times New Roman" w:hAnsi="Times New Roman" w:cs="Times New Roman"/>
          <w:sz w:val="24"/>
          <w:szCs w:val="24"/>
        </w:rPr>
        <w:t>available in 2016</w:t>
      </w:r>
      <w:r w:rsidR="00197D30" w:rsidRPr="00197D30">
        <w:rPr>
          <w:rFonts w:ascii="Times New Roman" w:eastAsia="Helvetica Light" w:hAnsi="Times New Roman" w:cs="Times New Roman"/>
          <w:color w:val="000000"/>
          <w:sz w:val="24"/>
          <w:szCs w:val="24"/>
          <w:lang w:val="en-US" w:eastAsia="sv-SE"/>
        </w:rPr>
        <w:t xml:space="preserve"> (N of persons ≥ 55 years old = 3 061 191</w:t>
      </w:r>
      <w:r w:rsidR="00197D30" w:rsidRPr="00197D30">
        <w:rPr>
          <w:rFonts w:ascii="Times New Roman" w:hAnsi="Times New Roman" w:cs="Times New Roman"/>
          <w:sz w:val="24"/>
          <w:szCs w:val="24"/>
        </w:rPr>
        <w:t>)</w:t>
      </w:r>
      <w:r w:rsidRPr="00197D30">
        <w:rPr>
          <w:rFonts w:ascii="Times New Roman" w:hAnsi="Times New Roman" w:cs="Times New Roman"/>
          <w:sz w:val="24"/>
          <w:szCs w:val="24"/>
        </w:rPr>
        <w:t>.</w:t>
      </w:r>
    </w:p>
    <w:tbl>
      <w:tblPr>
        <w:tblStyle w:val="PlainTable2"/>
        <w:tblW w:w="4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162"/>
        <w:gridCol w:w="2922"/>
        <w:gridCol w:w="1517"/>
        <w:gridCol w:w="1375"/>
      </w:tblGrid>
      <w:tr w:rsidR="00197D30" w:rsidRPr="00197D30" w14:paraId="49E8FC86" w14:textId="77777777" w:rsidTr="00F1787B">
        <w:trPr>
          <w:trHeight w:val="346"/>
        </w:trPr>
        <w:tc>
          <w:tcPr>
            <w:tcW w:w="1355" w:type="pct"/>
          </w:tcPr>
          <w:p w14:paraId="60AB74B1" w14:textId="60400637" w:rsidR="00197D30" w:rsidRPr="0062044B" w:rsidRDefault="0062044B" w:rsidP="00197D30">
            <w:pPr>
              <w:spacing w:line="360" w:lineRule="auto"/>
              <w:rPr>
                <w:rFonts w:ascii="Times New Roman" w:eastAsia="Times New Roman" w:hAnsi="Times New Roman" w:cs="Times New Roman"/>
                <w:b/>
                <w:bCs/>
                <w:sz w:val="24"/>
                <w:szCs w:val="24"/>
                <w:lang w:val="en-US" w:eastAsia="sv-SE"/>
              </w:rPr>
            </w:pPr>
            <w:r w:rsidRPr="0062044B">
              <w:rPr>
                <w:rFonts w:ascii="Times New Roman" w:eastAsia="Times New Roman" w:hAnsi="Times New Roman" w:cs="Times New Roman"/>
                <w:b/>
                <w:bCs/>
                <w:sz w:val="24"/>
                <w:szCs w:val="24"/>
                <w:lang w:val="en-US" w:eastAsia="sv-SE"/>
              </w:rPr>
              <w:t>Characteristic</w:t>
            </w:r>
          </w:p>
        </w:tc>
        <w:tc>
          <w:tcPr>
            <w:tcW w:w="1832" w:type="pct"/>
          </w:tcPr>
          <w:p w14:paraId="2CA89A65" w14:textId="77777777" w:rsidR="00197D30" w:rsidRPr="00197D30" w:rsidRDefault="00197D30" w:rsidP="00197D30">
            <w:pPr>
              <w:spacing w:line="360" w:lineRule="auto"/>
              <w:rPr>
                <w:rFonts w:ascii="Times New Roman" w:eastAsia="Times New Roman" w:hAnsi="Times New Roman" w:cs="Times New Roman"/>
                <w:sz w:val="24"/>
                <w:szCs w:val="24"/>
                <w:lang w:val="en-US" w:eastAsia="sv-SE"/>
              </w:rPr>
            </w:pPr>
          </w:p>
        </w:tc>
        <w:tc>
          <w:tcPr>
            <w:tcW w:w="951" w:type="pct"/>
          </w:tcPr>
          <w:p w14:paraId="5B37E457" w14:textId="206CB0F9" w:rsidR="00197D30" w:rsidRPr="00197D30" w:rsidRDefault="00197D30" w:rsidP="00197D30">
            <w:pPr>
              <w:spacing w:line="360" w:lineRule="auto"/>
              <w:jc w:val="right"/>
              <w:textAlignment w:val="bottom"/>
              <w:rPr>
                <w:rFonts w:ascii="Times New Roman" w:eastAsia="Helvetica Light" w:hAnsi="Times New Roman" w:cs="Times New Roman"/>
                <w:color w:val="000000"/>
                <w:sz w:val="24"/>
                <w:szCs w:val="24"/>
                <w:lang w:val="sv-SE" w:eastAsia="sv-SE"/>
              </w:rPr>
            </w:pPr>
            <w:r w:rsidRPr="00197D30">
              <w:rPr>
                <w:rFonts w:ascii="Times New Roman" w:eastAsia="Helvetica Light" w:hAnsi="Times New Roman" w:cs="Times New Roman"/>
                <w:color w:val="000000"/>
                <w:sz w:val="24"/>
                <w:szCs w:val="24"/>
                <w:lang w:val="sv-SE" w:eastAsia="sv-SE"/>
              </w:rPr>
              <w:t>n</w:t>
            </w:r>
          </w:p>
        </w:tc>
        <w:tc>
          <w:tcPr>
            <w:tcW w:w="862" w:type="pct"/>
          </w:tcPr>
          <w:p w14:paraId="0A3FBAAC" w14:textId="04CDF6A2" w:rsidR="00197D30" w:rsidRPr="00197D30" w:rsidRDefault="00197D30" w:rsidP="00197D30">
            <w:pPr>
              <w:spacing w:line="360" w:lineRule="auto"/>
              <w:jc w:val="right"/>
              <w:textAlignment w:val="bottom"/>
              <w:rPr>
                <w:rFonts w:ascii="Times New Roman" w:eastAsia="Helvetica Light" w:hAnsi="Times New Roman" w:cs="Times New Roman"/>
                <w:color w:val="000000"/>
                <w:sz w:val="24"/>
                <w:szCs w:val="24"/>
                <w:lang w:val="sv-SE" w:eastAsia="sv-SE"/>
              </w:rPr>
            </w:pPr>
            <w:r w:rsidRPr="00197D30">
              <w:rPr>
                <w:rFonts w:ascii="Times New Roman" w:eastAsia="Helvetica Light" w:hAnsi="Times New Roman" w:cs="Times New Roman"/>
                <w:color w:val="000000"/>
                <w:sz w:val="24"/>
                <w:szCs w:val="24"/>
                <w:lang w:val="sv-SE" w:eastAsia="sv-SE"/>
              </w:rPr>
              <w:t>%</w:t>
            </w:r>
          </w:p>
        </w:tc>
      </w:tr>
      <w:tr w:rsidR="00197D30" w:rsidRPr="00197D30" w14:paraId="38A57229" w14:textId="77777777" w:rsidTr="00F1787B">
        <w:trPr>
          <w:trHeight w:val="346"/>
        </w:trPr>
        <w:tc>
          <w:tcPr>
            <w:tcW w:w="1355" w:type="pct"/>
            <w:hideMark/>
          </w:tcPr>
          <w:p w14:paraId="51AE6F01"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b/>
                <w:bCs/>
                <w:color w:val="000000"/>
                <w:sz w:val="24"/>
                <w:szCs w:val="24"/>
                <w:lang w:val="sv-SE" w:eastAsia="sv-SE"/>
              </w:rPr>
              <w:t>Sex</w:t>
            </w:r>
          </w:p>
        </w:tc>
        <w:tc>
          <w:tcPr>
            <w:tcW w:w="1832" w:type="pct"/>
            <w:hideMark/>
          </w:tcPr>
          <w:p w14:paraId="2BE56436"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Women</w:t>
            </w:r>
          </w:p>
        </w:tc>
        <w:tc>
          <w:tcPr>
            <w:tcW w:w="951" w:type="pct"/>
            <w:hideMark/>
          </w:tcPr>
          <w:p w14:paraId="4B2F99A5"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1603903</w:t>
            </w:r>
          </w:p>
        </w:tc>
        <w:tc>
          <w:tcPr>
            <w:tcW w:w="862" w:type="pct"/>
            <w:hideMark/>
          </w:tcPr>
          <w:p w14:paraId="7C2620FC"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52.4%</w:t>
            </w:r>
          </w:p>
        </w:tc>
      </w:tr>
      <w:tr w:rsidR="00197D30" w:rsidRPr="00197D30" w14:paraId="2B9E5D48" w14:textId="77777777" w:rsidTr="00F1787B">
        <w:trPr>
          <w:trHeight w:val="346"/>
        </w:trPr>
        <w:tc>
          <w:tcPr>
            <w:tcW w:w="1355" w:type="pct"/>
            <w:hideMark/>
          </w:tcPr>
          <w:p w14:paraId="3E196763"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6FA0084B"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Men</w:t>
            </w:r>
          </w:p>
        </w:tc>
        <w:tc>
          <w:tcPr>
            <w:tcW w:w="951" w:type="pct"/>
            <w:hideMark/>
          </w:tcPr>
          <w:p w14:paraId="2A6A2F6A"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1457288</w:t>
            </w:r>
          </w:p>
        </w:tc>
        <w:tc>
          <w:tcPr>
            <w:tcW w:w="862" w:type="pct"/>
            <w:hideMark/>
          </w:tcPr>
          <w:p w14:paraId="46A9B0A0"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47.6%</w:t>
            </w:r>
          </w:p>
        </w:tc>
      </w:tr>
      <w:tr w:rsidR="00197D30" w:rsidRPr="00197D30" w14:paraId="6FB4DDE7" w14:textId="77777777" w:rsidTr="00F1787B">
        <w:trPr>
          <w:trHeight w:val="346"/>
        </w:trPr>
        <w:tc>
          <w:tcPr>
            <w:tcW w:w="1355" w:type="pct"/>
            <w:hideMark/>
          </w:tcPr>
          <w:p w14:paraId="756D57F1"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b/>
                <w:bCs/>
                <w:color w:val="000000"/>
                <w:sz w:val="24"/>
                <w:szCs w:val="24"/>
                <w:lang w:val="sv-SE" w:eastAsia="sv-SE"/>
              </w:rPr>
              <w:t>Civil status</w:t>
            </w:r>
          </w:p>
        </w:tc>
        <w:tc>
          <w:tcPr>
            <w:tcW w:w="1832" w:type="pct"/>
            <w:hideMark/>
          </w:tcPr>
          <w:p w14:paraId="7ED39FA6"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Married/ registered partner</w:t>
            </w:r>
          </w:p>
        </w:tc>
        <w:tc>
          <w:tcPr>
            <w:tcW w:w="951" w:type="pct"/>
            <w:hideMark/>
          </w:tcPr>
          <w:p w14:paraId="3ADF8B50"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1620447</w:t>
            </w:r>
          </w:p>
        </w:tc>
        <w:tc>
          <w:tcPr>
            <w:tcW w:w="862" w:type="pct"/>
            <w:hideMark/>
          </w:tcPr>
          <w:p w14:paraId="2CF0608B"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52.9%</w:t>
            </w:r>
          </w:p>
        </w:tc>
      </w:tr>
      <w:tr w:rsidR="00197D30" w:rsidRPr="00197D30" w14:paraId="4C05097E" w14:textId="77777777" w:rsidTr="00F1787B">
        <w:trPr>
          <w:trHeight w:val="346"/>
        </w:trPr>
        <w:tc>
          <w:tcPr>
            <w:tcW w:w="1355" w:type="pct"/>
            <w:hideMark/>
          </w:tcPr>
          <w:p w14:paraId="08B1D7B0"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29AC3CA7"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Single/divorced/widowed</w:t>
            </w:r>
          </w:p>
        </w:tc>
        <w:tc>
          <w:tcPr>
            <w:tcW w:w="951" w:type="pct"/>
            <w:hideMark/>
          </w:tcPr>
          <w:p w14:paraId="56CE7A32"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1440744</w:t>
            </w:r>
          </w:p>
        </w:tc>
        <w:tc>
          <w:tcPr>
            <w:tcW w:w="862" w:type="pct"/>
            <w:hideMark/>
          </w:tcPr>
          <w:p w14:paraId="4A32B159"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47.1%</w:t>
            </w:r>
          </w:p>
        </w:tc>
      </w:tr>
      <w:tr w:rsidR="00197D30" w:rsidRPr="00197D30" w14:paraId="0E7BF8F9" w14:textId="77777777" w:rsidTr="00F1787B">
        <w:trPr>
          <w:trHeight w:val="346"/>
        </w:trPr>
        <w:tc>
          <w:tcPr>
            <w:tcW w:w="1355" w:type="pct"/>
            <w:hideMark/>
          </w:tcPr>
          <w:p w14:paraId="7849F2AC"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b/>
                <w:bCs/>
                <w:color w:val="000000"/>
                <w:sz w:val="24"/>
                <w:szCs w:val="24"/>
                <w:lang w:val="sv-SE" w:eastAsia="sv-SE"/>
              </w:rPr>
              <w:t>Age group</w:t>
            </w:r>
          </w:p>
        </w:tc>
        <w:tc>
          <w:tcPr>
            <w:tcW w:w="1832" w:type="pct"/>
            <w:hideMark/>
          </w:tcPr>
          <w:p w14:paraId="47EFB0C3"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55-64</w:t>
            </w:r>
          </w:p>
        </w:tc>
        <w:tc>
          <w:tcPr>
            <w:tcW w:w="951" w:type="pct"/>
            <w:hideMark/>
          </w:tcPr>
          <w:p w14:paraId="64417F3D"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1127294</w:t>
            </w:r>
          </w:p>
        </w:tc>
        <w:tc>
          <w:tcPr>
            <w:tcW w:w="862" w:type="pct"/>
            <w:hideMark/>
          </w:tcPr>
          <w:p w14:paraId="3FBB35D4"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36.8%</w:t>
            </w:r>
          </w:p>
        </w:tc>
      </w:tr>
      <w:tr w:rsidR="00197D30" w:rsidRPr="00197D30" w14:paraId="65BC0E01" w14:textId="77777777" w:rsidTr="00F1787B">
        <w:trPr>
          <w:trHeight w:val="346"/>
        </w:trPr>
        <w:tc>
          <w:tcPr>
            <w:tcW w:w="1355" w:type="pct"/>
            <w:hideMark/>
          </w:tcPr>
          <w:p w14:paraId="450B2047"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56E229FE"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65-74</w:t>
            </w:r>
          </w:p>
        </w:tc>
        <w:tc>
          <w:tcPr>
            <w:tcW w:w="951" w:type="pct"/>
            <w:hideMark/>
          </w:tcPr>
          <w:p w14:paraId="54741138"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1090276</w:t>
            </w:r>
          </w:p>
        </w:tc>
        <w:tc>
          <w:tcPr>
            <w:tcW w:w="862" w:type="pct"/>
            <w:hideMark/>
          </w:tcPr>
          <w:p w14:paraId="03C57DD8"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35.6%</w:t>
            </w:r>
          </w:p>
        </w:tc>
      </w:tr>
      <w:tr w:rsidR="00197D30" w:rsidRPr="00197D30" w14:paraId="79BFB904" w14:textId="77777777" w:rsidTr="00F1787B">
        <w:trPr>
          <w:trHeight w:val="346"/>
        </w:trPr>
        <w:tc>
          <w:tcPr>
            <w:tcW w:w="1355" w:type="pct"/>
            <w:hideMark/>
          </w:tcPr>
          <w:p w14:paraId="7A7233F2"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0A3FC739"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75-84</w:t>
            </w:r>
          </w:p>
        </w:tc>
        <w:tc>
          <w:tcPr>
            <w:tcW w:w="951" w:type="pct"/>
            <w:hideMark/>
          </w:tcPr>
          <w:p w14:paraId="749BC288"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589242</w:t>
            </w:r>
          </w:p>
        </w:tc>
        <w:tc>
          <w:tcPr>
            <w:tcW w:w="862" w:type="pct"/>
            <w:hideMark/>
          </w:tcPr>
          <w:p w14:paraId="1682C535"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19.2%</w:t>
            </w:r>
          </w:p>
        </w:tc>
      </w:tr>
      <w:tr w:rsidR="00197D30" w:rsidRPr="00197D30" w14:paraId="10FC49DF" w14:textId="77777777" w:rsidTr="00F1787B">
        <w:trPr>
          <w:trHeight w:val="346"/>
        </w:trPr>
        <w:tc>
          <w:tcPr>
            <w:tcW w:w="1355" w:type="pct"/>
            <w:hideMark/>
          </w:tcPr>
          <w:p w14:paraId="4B29D1BA"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1E5FAF67"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85+</w:t>
            </w:r>
          </w:p>
        </w:tc>
        <w:tc>
          <w:tcPr>
            <w:tcW w:w="951" w:type="pct"/>
            <w:hideMark/>
          </w:tcPr>
          <w:p w14:paraId="485E1BFC"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254379</w:t>
            </w:r>
          </w:p>
        </w:tc>
        <w:tc>
          <w:tcPr>
            <w:tcW w:w="862" w:type="pct"/>
            <w:hideMark/>
          </w:tcPr>
          <w:p w14:paraId="5D645DB3"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8.3%</w:t>
            </w:r>
          </w:p>
        </w:tc>
      </w:tr>
      <w:tr w:rsidR="00197D30" w:rsidRPr="00197D30" w14:paraId="39DAEFCB" w14:textId="77777777" w:rsidTr="00F1787B">
        <w:trPr>
          <w:trHeight w:val="346"/>
        </w:trPr>
        <w:tc>
          <w:tcPr>
            <w:tcW w:w="1355" w:type="pct"/>
            <w:hideMark/>
          </w:tcPr>
          <w:p w14:paraId="39AA9C12"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commentRangeStart w:id="11"/>
            <w:r w:rsidRPr="00197D30">
              <w:rPr>
                <w:rFonts w:ascii="Times New Roman" w:eastAsia="Helvetica Light" w:hAnsi="Times New Roman" w:cs="Times New Roman"/>
                <w:b/>
                <w:bCs/>
                <w:color w:val="000000"/>
                <w:sz w:val="24"/>
                <w:szCs w:val="24"/>
                <w:lang w:val="sv-SE" w:eastAsia="sv-SE"/>
              </w:rPr>
              <w:t>Education</w:t>
            </w:r>
            <w:commentRangeEnd w:id="11"/>
            <w:r w:rsidR="00A94184">
              <w:rPr>
                <w:rStyle w:val="CommentReference"/>
                <w:lang w:val="sv-SE"/>
              </w:rPr>
              <w:commentReference w:id="11"/>
            </w:r>
          </w:p>
        </w:tc>
        <w:tc>
          <w:tcPr>
            <w:tcW w:w="1832" w:type="pct"/>
            <w:hideMark/>
          </w:tcPr>
          <w:p w14:paraId="613230E2"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College/university</w:t>
            </w:r>
          </w:p>
        </w:tc>
        <w:tc>
          <w:tcPr>
            <w:tcW w:w="951" w:type="pct"/>
            <w:hideMark/>
          </w:tcPr>
          <w:p w14:paraId="3257C938"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868630</w:t>
            </w:r>
          </w:p>
        </w:tc>
        <w:tc>
          <w:tcPr>
            <w:tcW w:w="862" w:type="pct"/>
            <w:hideMark/>
          </w:tcPr>
          <w:p w14:paraId="6CCF3BFD"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28.5%</w:t>
            </w:r>
          </w:p>
        </w:tc>
      </w:tr>
      <w:tr w:rsidR="00197D30" w:rsidRPr="00197D30" w14:paraId="10788281" w14:textId="77777777" w:rsidTr="00F1787B">
        <w:trPr>
          <w:trHeight w:val="346"/>
        </w:trPr>
        <w:tc>
          <w:tcPr>
            <w:tcW w:w="1355" w:type="pct"/>
            <w:hideMark/>
          </w:tcPr>
          <w:p w14:paraId="1F2E2194"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47CAF4A5"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Primary/lower secondary</w:t>
            </w:r>
          </w:p>
        </w:tc>
        <w:tc>
          <w:tcPr>
            <w:tcW w:w="951" w:type="pct"/>
            <w:hideMark/>
          </w:tcPr>
          <w:p w14:paraId="29FFAF71"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865537</w:t>
            </w:r>
          </w:p>
        </w:tc>
        <w:tc>
          <w:tcPr>
            <w:tcW w:w="862" w:type="pct"/>
            <w:hideMark/>
          </w:tcPr>
          <w:p w14:paraId="50FA3CA5"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28.4%</w:t>
            </w:r>
          </w:p>
        </w:tc>
      </w:tr>
      <w:tr w:rsidR="00197D30" w:rsidRPr="00197D30" w14:paraId="578C90AB" w14:textId="77777777" w:rsidTr="00F1787B">
        <w:trPr>
          <w:trHeight w:val="346"/>
        </w:trPr>
        <w:tc>
          <w:tcPr>
            <w:tcW w:w="1355" w:type="pct"/>
            <w:hideMark/>
          </w:tcPr>
          <w:p w14:paraId="7A333EF7"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1B037B19"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Upper secondary</w:t>
            </w:r>
          </w:p>
        </w:tc>
        <w:tc>
          <w:tcPr>
            <w:tcW w:w="951" w:type="pct"/>
            <w:hideMark/>
          </w:tcPr>
          <w:p w14:paraId="663F0702"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1314693</w:t>
            </w:r>
          </w:p>
        </w:tc>
        <w:tc>
          <w:tcPr>
            <w:tcW w:w="862" w:type="pct"/>
            <w:hideMark/>
          </w:tcPr>
          <w:p w14:paraId="1AFCD10A"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43.1%</w:t>
            </w:r>
          </w:p>
        </w:tc>
      </w:tr>
      <w:tr w:rsidR="00197D30" w:rsidRPr="00197D30" w14:paraId="3610BB53" w14:textId="77777777" w:rsidTr="00F1787B">
        <w:trPr>
          <w:trHeight w:val="346"/>
        </w:trPr>
        <w:tc>
          <w:tcPr>
            <w:tcW w:w="1355" w:type="pct"/>
            <w:hideMark/>
          </w:tcPr>
          <w:p w14:paraId="4696D3ED"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b/>
                <w:bCs/>
                <w:color w:val="000000"/>
                <w:sz w:val="24"/>
                <w:szCs w:val="24"/>
                <w:lang w:val="sv-SE" w:eastAsia="sv-SE"/>
              </w:rPr>
              <w:t>Housing type</w:t>
            </w:r>
          </w:p>
        </w:tc>
        <w:tc>
          <w:tcPr>
            <w:tcW w:w="1832" w:type="pct"/>
            <w:hideMark/>
          </w:tcPr>
          <w:p w14:paraId="234D02D7"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Multi-family dwellings</w:t>
            </w:r>
          </w:p>
        </w:tc>
        <w:tc>
          <w:tcPr>
            <w:tcW w:w="951" w:type="pct"/>
            <w:hideMark/>
          </w:tcPr>
          <w:p w14:paraId="28010E9D"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1193551</w:t>
            </w:r>
          </w:p>
        </w:tc>
        <w:tc>
          <w:tcPr>
            <w:tcW w:w="862" w:type="pct"/>
            <w:hideMark/>
          </w:tcPr>
          <w:p w14:paraId="4B9A584E"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39.6%</w:t>
            </w:r>
          </w:p>
        </w:tc>
      </w:tr>
      <w:tr w:rsidR="00197D30" w:rsidRPr="00197D30" w14:paraId="2EFBE477" w14:textId="77777777" w:rsidTr="00F1787B">
        <w:trPr>
          <w:trHeight w:val="346"/>
        </w:trPr>
        <w:tc>
          <w:tcPr>
            <w:tcW w:w="1355" w:type="pct"/>
            <w:hideMark/>
          </w:tcPr>
          <w:p w14:paraId="3AEF1CE5"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02344A72"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(Semi-)detached dwellings</w:t>
            </w:r>
          </w:p>
        </w:tc>
        <w:tc>
          <w:tcPr>
            <w:tcW w:w="951" w:type="pct"/>
            <w:hideMark/>
          </w:tcPr>
          <w:p w14:paraId="36B4A3B2"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1707525</w:t>
            </w:r>
          </w:p>
        </w:tc>
        <w:tc>
          <w:tcPr>
            <w:tcW w:w="862" w:type="pct"/>
            <w:hideMark/>
          </w:tcPr>
          <w:p w14:paraId="4AF8B69C"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56.6%</w:t>
            </w:r>
          </w:p>
        </w:tc>
      </w:tr>
      <w:tr w:rsidR="00197D30" w:rsidRPr="00197D30" w14:paraId="4E988D90" w14:textId="77777777" w:rsidTr="00F1787B">
        <w:trPr>
          <w:trHeight w:val="346"/>
        </w:trPr>
        <w:tc>
          <w:tcPr>
            <w:tcW w:w="1355" w:type="pct"/>
            <w:hideMark/>
          </w:tcPr>
          <w:p w14:paraId="10788612"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7ABC1609"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Special housing</w:t>
            </w:r>
          </w:p>
        </w:tc>
        <w:tc>
          <w:tcPr>
            <w:tcW w:w="951" w:type="pct"/>
            <w:hideMark/>
          </w:tcPr>
          <w:p w14:paraId="33D81506"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76285</w:t>
            </w:r>
          </w:p>
        </w:tc>
        <w:tc>
          <w:tcPr>
            <w:tcW w:w="862" w:type="pct"/>
            <w:hideMark/>
          </w:tcPr>
          <w:p w14:paraId="03AB62D2"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2.5%</w:t>
            </w:r>
          </w:p>
        </w:tc>
      </w:tr>
      <w:tr w:rsidR="00197D30" w:rsidRPr="00197D30" w14:paraId="1FC91B42" w14:textId="77777777" w:rsidTr="00F1787B">
        <w:trPr>
          <w:trHeight w:val="346"/>
        </w:trPr>
        <w:tc>
          <w:tcPr>
            <w:tcW w:w="1355" w:type="pct"/>
            <w:hideMark/>
          </w:tcPr>
          <w:p w14:paraId="4D7BB7A3"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1E40B864"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Other housing</w:t>
            </w:r>
          </w:p>
        </w:tc>
        <w:tc>
          <w:tcPr>
            <w:tcW w:w="951" w:type="pct"/>
            <w:hideMark/>
          </w:tcPr>
          <w:p w14:paraId="75218BB7"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37916</w:t>
            </w:r>
          </w:p>
        </w:tc>
        <w:tc>
          <w:tcPr>
            <w:tcW w:w="862" w:type="pct"/>
            <w:hideMark/>
          </w:tcPr>
          <w:p w14:paraId="22F9D787"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1.3%</w:t>
            </w:r>
          </w:p>
        </w:tc>
      </w:tr>
      <w:tr w:rsidR="00197D30" w:rsidRPr="00197D30" w14:paraId="2DF3D227" w14:textId="77777777" w:rsidTr="00F1787B">
        <w:trPr>
          <w:trHeight w:val="346"/>
        </w:trPr>
        <w:tc>
          <w:tcPr>
            <w:tcW w:w="1355" w:type="pct"/>
            <w:hideMark/>
          </w:tcPr>
          <w:p w14:paraId="012773B8"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b/>
                <w:bCs/>
                <w:color w:val="000000"/>
                <w:sz w:val="24"/>
                <w:szCs w:val="24"/>
                <w:lang w:val="sv-SE" w:eastAsia="sv-SE"/>
              </w:rPr>
              <w:t>Housing tenure</w:t>
            </w:r>
          </w:p>
        </w:tc>
        <w:tc>
          <w:tcPr>
            <w:tcW w:w="1832" w:type="pct"/>
            <w:hideMark/>
          </w:tcPr>
          <w:p w14:paraId="618F0AEC"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Partly-owning</w:t>
            </w:r>
          </w:p>
        </w:tc>
        <w:tc>
          <w:tcPr>
            <w:tcW w:w="951" w:type="pct"/>
            <w:hideMark/>
          </w:tcPr>
          <w:p w14:paraId="6B2453ED"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637441</w:t>
            </w:r>
          </w:p>
        </w:tc>
        <w:tc>
          <w:tcPr>
            <w:tcW w:w="862" w:type="pct"/>
            <w:hideMark/>
          </w:tcPr>
          <w:p w14:paraId="6BB48A1B"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21.1%</w:t>
            </w:r>
          </w:p>
        </w:tc>
      </w:tr>
      <w:tr w:rsidR="00197D30" w:rsidRPr="00197D30" w14:paraId="78989449" w14:textId="77777777" w:rsidTr="00F1787B">
        <w:trPr>
          <w:trHeight w:val="346"/>
        </w:trPr>
        <w:tc>
          <w:tcPr>
            <w:tcW w:w="1355" w:type="pct"/>
            <w:hideMark/>
          </w:tcPr>
          <w:p w14:paraId="7DD1DCFC"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77179FF0"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Renting</w:t>
            </w:r>
          </w:p>
        </w:tc>
        <w:tc>
          <w:tcPr>
            <w:tcW w:w="951" w:type="pct"/>
            <w:hideMark/>
          </w:tcPr>
          <w:p w14:paraId="4E4E6F70"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777706</w:t>
            </w:r>
          </w:p>
        </w:tc>
        <w:tc>
          <w:tcPr>
            <w:tcW w:w="862" w:type="pct"/>
            <w:hideMark/>
          </w:tcPr>
          <w:p w14:paraId="3215F17B"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25.8%</w:t>
            </w:r>
          </w:p>
        </w:tc>
      </w:tr>
      <w:tr w:rsidR="00197D30" w:rsidRPr="00197D30" w14:paraId="1F1F3310" w14:textId="77777777" w:rsidTr="00F1787B">
        <w:trPr>
          <w:trHeight w:val="346"/>
        </w:trPr>
        <w:tc>
          <w:tcPr>
            <w:tcW w:w="1355" w:type="pct"/>
            <w:hideMark/>
          </w:tcPr>
          <w:p w14:paraId="107DA524"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3F3509DB"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Missing</w:t>
            </w:r>
          </w:p>
        </w:tc>
        <w:tc>
          <w:tcPr>
            <w:tcW w:w="951" w:type="pct"/>
            <w:hideMark/>
          </w:tcPr>
          <w:p w14:paraId="16E89C43"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466</w:t>
            </w:r>
          </w:p>
        </w:tc>
        <w:tc>
          <w:tcPr>
            <w:tcW w:w="862" w:type="pct"/>
            <w:hideMark/>
          </w:tcPr>
          <w:p w14:paraId="74BF7AF9"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0.0%</w:t>
            </w:r>
          </w:p>
        </w:tc>
      </w:tr>
      <w:tr w:rsidR="00197D30" w:rsidRPr="00197D30" w14:paraId="19D9FBCD" w14:textId="77777777" w:rsidTr="00F1787B">
        <w:trPr>
          <w:trHeight w:val="346"/>
        </w:trPr>
        <w:tc>
          <w:tcPr>
            <w:tcW w:w="1355" w:type="pct"/>
            <w:hideMark/>
          </w:tcPr>
          <w:p w14:paraId="0AF6BAAB" w14:textId="77777777" w:rsidR="00197D30" w:rsidRPr="00197D30" w:rsidRDefault="00197D30" w:rsidP="00197D30">
            <w:pPr>
              <w:spacing w:line="360" w:lineRule="auto"/>
              <w:rPr>
                <w:rFonts w:ascii="Times New Roman" w:eastAsia="Times New Roman" w:hAnsi="Times New Roman" w:cs="Times New Roman"/>
                <w:sz w:val="24"/>
                <w:szCs w:val="24"/>
                <w:lang w:val="sv-SE" w:eastAsia="sv-SE"/>
              </w:rPr>
            </w:pPr>
          </w:p>
        </w:tc>
        <w:tc>
          <w:tcPr>
            <w:tcW w:w="1832" w:type="pct"/>
            <w:hideMark/>
          </w:tcPr>
          <w:p w14:paraId="3663DB08" w14:textId="77777777" w:rsidR="00197D30" w:rsidRPr="00197D30" w:rsidRDefault="00197D30" w:rsidP="00197D30">
            <w:pPr>
              <w:spacing w:line="360" w:lineRule="auto"/>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Owning</w:t>
            </w:r>
          </w:p>
        </w:tc>
        <w:tc>
          <w:tcPr>
            <w:tcW w:w="951" w:type="pct"/>
            <w:hideMark/>
          </w:tcPr>
          <w:p w14:paraId="09931301"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1599664</w:t>
            </w:r>
          </w:p>
        </w:tc>
        <w:tc>
          <w:tcPr>
            <w:tcW w:w="862" w:type="pct"/>
            <w:hideMark/>
          </w:tcPr>
          <w:p w14:paraId="6A4CB094" w14:textId="77777777" w:rsidR="00197D30" w:rsidRPr="00197D30" w:rsidRDefault="00197D30" w:rsidP="00197D30">
            <w:pPr>
              <w:spacing w:line="360" w:lineRule="auto"/>
              <w:jc w:val="right"/>
              <w:textAlignment w:val="bottom"/>
              <w:rPr>
                <w:rFonts w:ascii="Times New Roman" w:eastAsia="Times New Roman" w:hAnsi="Times New Roman" w:cs="Times New Roman"/>
                <w:sz w:val="24"/>
                <w:szCs w:val="24"/>
                <w:lang w:val="sv-SE" w:eastAsia="sv-SE"/>
              </w:rPr>
            </w:pPr>
            <w:r w:rsidRPr="00197D30">
              <w:rPr>
                <w:rFonts w:ascii="Times New Roman" w:eastAsia="Helvetica Light" w:hAnsi="Times New Roman" w:cs="Times New Roman"/>
                <w:color w:val="000000"/>
                <w:sz w:val="24"/>
                <w:szCs w:val="24"/>
                <w:lang w:val="sv-SE" w:eastAsia="sv-SE"/>
              </w:rPr>
              <w:t>53.1%</w:t>
            </w:r>
          </w:p>
        </w:tc>
      </w:tr>
      <w:tr w:rsidR="00F1787B" w:rsidRPr="00F1787B" w14:paraId="1771BCA8" w14:textId="77777777" w:rsidTr="00F1787B">
        <w:trPr>
          <w:trHeight w:val="346"/>
        </w:trPr>
        <w:tc>
          <w:tcPr>
            <w:tcW w:w="1355" w:type="pct"/>
          </w:tcPr>
          <w:p w14:paraId="61416FB8" w14:textId="279E129C" w:rsidR="00F1787B" w:rsidRPr="00F1787B" w:rsidRDefault="00392063" w:rsidP="00197D30">
            <w:pPr>
              <w:spacing w:line="36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highlight w:val="yellow"/>
                <w:lang w:val="en-US" w:eastAsia="sv-SE"/>
              </w:rPr>
              <w:t>H</w:t>
            </w:r>
            <w:r w:rsidR="00F1787B" w:rsidRPr="00F1787B">
              <w:rPr>
                <w:rFonts w:ascii="Times New Roman" w:eastAsia="Times New Roman" w:hAnsi="Times New Roman" w:cs="Times New Roman"/>
                <w:sz w:val="24"/>
                <w:szCs w:val="24"/>
                <w:highlight w:val="yellow"/>
                <w:lang w:val="en-US" w:eastAsia="sv-SE"/>
              </w:rPr>
              <w:t xml:space="preserve">ospitalization </w:t>
            </w:r>
            <w:r w:rsidR="00D5699C">
              <w:rPr>
                <w:rFonts w:ascii="Times New Roman" w:eastAsia="Times New Roman" w:hAnsi="Times New Roman" w:cs="Times New Roman"/>
                <w:sz w:val="24"/>
                <w:szCs w:val="24"/>
                <w:highlight w:val="yellow"/>
                <w:lang w:val="en-US" w:eastAsia="sv-SE"/>
              </w:rPr>
              <w:t xml:space="preserve">due to any cause </w:t>
            </w:r>
            <w:r>
              <w:rPr>
                <w:rFonts w:ascii="Times New Roman" w:eastAsia="Times New Roman" w:hAnsi="Times New Roman" w:cs="Times New Roman"/>
                <w:sz w:val="24"/>
                <w:szCs w:val="24"/>
                <w:highlight w:val="yellow"/>
                <w:lang w:val="en-US" w:eastAsia="sv-SE"/>
              </w:rPr>
              <w:t xml:space="preserve">during the past </w:t>
            </w:r>
            <w:commentRangeStart w:id="12"/>
            <w:r>
              <w:rPr>
                <w:rFonts w:ascii="Times New Roman" w:eastAsia="Times New Roman" w:hAnsi="Times New Roman" w:cs="Times New Roman"/>
                <w:sz w:val="24"/>
                <w:szCs w:val="24"/>
                <w:highlight w:val="yellow"/>
                <w:lang w:val="en-US" w:eastAsia="sv-SE"/>
              </w:rPr>
              <w:t xml:space="preserve">three </w:t>
            </w:r>
            <w:commentRangeEnd w:id="12"/>
            <w:r w:rsidR="00707C67">
              <w:rPr>
                <w:rStyle w:val="CommentReference"/>
                <w:lang w:val="sv-SE"/>
              </w:rPr>
              <w:commentReference w:id="12"/>
            </w:r>
            <w:r>
              <w:rPr>
                <w:rFonts w:ascii="Times New Roman" w:eastAsia="Times New Roman" w:hAnsi="Times New Roman" w:cs="Times New Roman"/>
                <w:sz w:val="24"/>
                <w:szCs w:val="24"/>
                <w:highlight w:val="yellow"/>
                <w:lang w:val="en-US" w:eastAsia="sv-SE"/>
              </w:rPr>
              <w:t>years (</w:t>
            </w:r>
            <w:r w:rsidR="00F1787B" w:rsidRPr="00F1787B">
              <w:rPr>
                <w:rFonts w:ascii="Times New Roman" w:eastAsia="Times New Roman" w:hAnsi="Times New Roman" w:cs="Times New Roman"/>
                <w:sz w:val="24"/>
                <w:szCs w:val="24"/>
                <w:highlight w:val="yellow"/>
                <w:lang w:val="en-US" w:eastAsia="sv-SE"/>
              </w:rPr>
              <w:t>2014-2016</w:t>
            </w:r>
            <w:r>
              <w:rPr>
                <w:rFonts w:ascii="Times New Roman" w:eastAsia="Times New Roman" w:hAnsi="Times New Roman" w:cs="Times New Roman"/>
                <w:sz w:val="24"/>
                <w:szCs w:val="24"/>
                <w:lang w:val="en-US" w:eastAsia="sv-SE"/>
              </w:rPr>
              <w:t>)</w:t>
            </w:r>
          </w:p>
        </w:tc>
        <w:tc>
          <w:tcPr>
            <w:tcW w:w="1832" w:type="pct"/>
          </w:tcPr>
          <w:p w14:paraId="39709E31" w14:textId="6D673347" w:rsidR="00F1787B" w:rsidRDefault="00392063" w:rsidP="00197D30">
            <w:pPr>
              <w:spacing w:line="360" w:lineRule="auto"/>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 xml:space="preserve">No hospitalizations </w:t>
            </w:r>
          </w:p>
          <w:p w14:paraId="5E27EE4F" w14:textId="6FE86356" w:rsidR="00392063" w:rsidRDefault="00392063" w:rsidP="00197D30">
            <w:pPr>
              <w:spacing w:line="360" w:lineRule="auto"/>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1-2 hospitalizations</w:t>
            </w:r>
          </w:p>
          <w:p w14:paraId="2667E12D" w14:textId="4FD159D6" w:rsidR="00392063" w:rsidRPr="00F1787B" w:rsidRDefault="00392063" w:rsidP="00197D30">
            <w:pPr>
              <w:spacing w:line="360" w:lineRule="auto"/>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 xml:space="preserve">≥ </w:t>
            </w:r>
            <w:r w:rsidR="00EB1322">
              <w:rPr>
                <w:rFonts w:ascii="Times New Roman" w:eastAsia="Helvetica Light" w:hAnsi="Times New Roman" w:cs="Times New Roman"/>
                <w:color w:val="000000"/>
                <w:sz w:val="24"/>
                <w:szCs w:val="24"/>
                <w:lang w:val="en-US" w:eastAsia="sv-SE"/>
              </w:rPr>
              <w:t>3</w:t>
            </w:r>
            <w:r>
              <w:rPr>
                <w:rFonts w:ascii="Times New Roman" w:eastAsia="Helvetica Light" w:hAnsi="Times New Roman" w:cs="Times New Roman"/>
                <w:color w:val="000000"/>
                <w:sz w:val="24"/>
                <w:szCs w:val="24"/>
                <w:lang w:val="en-US" w:eastAsia="sv-SE"/>
              </w:rPr>
              <w:t xml:space="preserve"> hospitalizations</w:t>
            </w:r>
          </w:p>
        </w:tc>
        <w:tc>
          <w:tcPr>
            <w:tcW w:w="951" w:type="pct"/>
          </w:tcPr>
          <w:p w14:paraId="06869252" w14:textId="77777777" w:rsidR="00F1787B" w:rsidRDefault="00F7578B" w:rsidP="00197D30">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2792926</w:t>
            </w:r>
          </w:p>
          <w:p w14:paraId="157A2361" w14:textId="77777777" w:rsidR="00F7578B" w:rsidRDefault="009068E7" w:rsidP="00197D30">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203049</w:t>
            </w:r>
          </w:p>
          <w:p w14:paraId="7A36546F" w14:textId="04483C76" w:rsidR="009068E7" w:rsidRPr="00F1787B" w:rsidRDefault="00356531" w:rsidP="00197D30">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65216</w:t>
            </w:r>
          </w:p>
        </w:tc>
        <w:tc>
          <w:tcPr>
            <w:tcW w:w="862" w:type="pct"/>
          </w:tcPr>
          <w:p w14:paraId="6D42712C" w14:textId="77777777" w:rsidR="00F1787B" w:rsidRDefault="00F7578B" w:rsidP="00197D30">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91,2%</w:t>
            </w:r>
          </w:p>
          <w:p w14:paraId="441293EE" w14:textId="77777777" w:rsidR="00356531" w:rsidRDefault="00356531" w:rsidP="00197D30">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6,6%</w:t>
            </w:r>
          </w:p>
          <w:p w14:paraId="11522568" w14:textId="65D8CF04" w:rsidR="00356531" w:rsidRPr="00F1787B" w:rsidRDefault="00610658" w:rsidP="00197D30">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2,2%</w:t>
            </w:r>
          </w:p>
        </w:tc>
      </w:tr>
      <w:tr w:rsidR="00EB1322" w:rsidRPr="00F1787B" w14:paraId="43BD532F" w14:textId="77777777" w:rsidTr="00F1787B">
        <w:trPr>
          <w:trHeight w:val="346"/>
        </w:trPr>
        <w:tc>
          <w:tcPr>
            <w:tcW w:w="1355" w:type="pct"/>
          </w:tcPr>
          <w:p w14:paraId="344B246D" w14:textId="5AA3DB6C" w:rsidR="00EB1322" w:rsidRDefault="00EB1322" w:rsidP="00EB1322">
            <w:pPr>
              <w:spacing w:line="360" w:lineRule="auto"/>
              <w:rPr>
                <w:rFonts w:ascii="Times New Roman" w:eastAsia="Times New Roman" w:hAnsi="Times New Roman" w:cs="Times New Roman"/>
                <w:sz w:val="24"/>
                <w:szCs w:val="24"/>
                <w:highlight w:val="yellow"/>
                <w:lang w:val="en-US" w:eastAsia="sv-SE"/>
              </w:rPr>
            </w:pPr>
            <w:commentRangeStart w:id="13"/>
            <w:r>
              <w:rPr>
                <w:rFonts w:ascii="Times New Roman" w:eastAsia="Times New Roman" w:hAnsi="Times New Roman" w:cs="Times New Roman"/>
                <w:sz w:val="24"/>
                <w:szCs w:val="24"/>
                <w:highlight w:val="yellow"/>
                <w:lang w:val="en-US" w:eastAsia="sv-SE"/>
              </w:rPr>
              <w:t>H</w:t>
            </w:r>
            <w:r w:rsidRPr="00F1787B">
              <w:rPr>
                <w:rFonts w:ascii="Times New Roman" w:eastAsia="Times New Roman" w:hAnsi="Times New Roman" w:cs="Times New Roman"/>
                <w:sz w:val="24"/>
                <w:szCs w:val="24"/>
                <w:highlight w:val="yellow"/>
                <w:lang w:val="en-US" w:eastAsia="sv-SE"/>
              </w:rPr>
              <w:t xml:space="preserve">ospitalization </w:t>
            </w:r>
            <w:commentRangeEnd w:id="13"/>
            <w:r w:rsidR="00E5746F">
              <w:rPr>
                <w:rStyle w:val="CommentReference"/>
                <w:lang w:val="sv-SE"/>
              </w:rPr>
              <w:commentReference w:id="13"/>
            </w:r>
            <w:r>
              <w:rPr>
                <w:rFonts w:ascii="Times New Roman" w:eastAsia="Times New Roman" w:hAnsi="Times New Roman" w:cs="Times New Roman"/>
                <w:sz w:val="24"/>
                <w:szCs w:val="24"/>
                <w:highlight w:val="yellow"/>
                <w:lang w:val="en-US" w:eastAsia="sv-SE"/>
              </w:rPr>
              <w:t xml:space="preserve">due to any cause during </w:t>
            </w:r>
            <w:r w:rsidRPr="00F1787B">
              <w:rPr>
                <w:rFonts w:ascii="Times New Roman" w:eastAsia="Times New Roman" w:hAnsi="Times New Roman" w:cs="Times New Roman"/>
                <w:sz w:val="24"/>
                <w:szCs w:val="24"/>
                <w:highlight w:val="yellow"/>
                <w:lang w:val="en-US" w:eastAsia="sv-SE"/>
              </w:rPr>
              <w:t>2016</w:t>
            </w:r>
          </w:p>
        </w:tc>
        <w:tc>
          <w:tcPr>
            <w:tcW w:w="1832" w:type="pct"/>
          </w:tcPr>
          <w:p w14:paraId="6EED3BDF" w14:textId="77777777" w:rsidR="00EB1322" w:rsidRDefault="00EB1322" w:rsidP="00EB1322">
            <w:pPr>
              <w:spacing w:line="360" w:lineRule="auto"/>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 xml:space="preserve">No hospitalizations </w:t>
            </w:r>
          </w:p>
          <w:p w14:paraId="1E1ECE9A" w14:textId="77777777" w:rsidR="00EB1322" w:rsidRDefault="00EB1322" w:rsidP="00EB1322">
            <w:pPr>
              <w:spacing w:line="360" w:lineRule="auto"/>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1-2 hospitalizations</w:t>
            </w:r>
          </w:p>
          <w:p w14:paraId="41C1283D" w14:textId="4747BBD8" w:rsidR="00EB1322" w:rsidRDefault="00EB1322" w:rsidP="00EB1322">
            <w:pPr>
              <w:spacing w:line="360" w:lineRule="auto"/>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 3 hospitalizations</w:t>
            </w:r>
          </w:p>
        </w:tc>
        <w:tc>
          <w:tcPr>
            <w:tcW w:w="951" w:type="pct"/>
          </w:tcPr>
          <w:p w14:paraId="53106DFA" w14:textId="200FB1AE" w:rsidR="00EB1322" w:rsidRDefault="002D13A6" w:rsidP="00EB1322">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294</w:t>
            </w:r>
            <w:r w:rsidR="005C5F30">
              <w:rPr>
                <w:rFonts w:ascii="Times New Roman" w:eastAsia="Helvetica Light" w:hAnsi="Times New Roman" w:cs="Times New Roman"/>
                <w:color w:val="000000"/>
                <w:sz w:val="24"/>
                <w:szCs w:val="24"/>
                <w:lang w:val="en-US" w:eastAsia="sv-SE"/>
              </w:rPr>
              <w:t>12</w:t>
            </w:r>
            <w:r w:rsidR="003A7323">
              <w:rPr>
                <w:rFonts w:ascii="Times New Roman" w:eastAsia="Helvetica Light" w:hAnsi="Times New Roman" w:cs="Times New Roman"/>
                <w:color w:val="000000"/>
                <w:sz w:val="24"/>
                <w:szCs w:val="24"/>
                <w:lang w:val="en-US" w:eastAsia="sv-SE"/>
              </w:rPr>
              <w:t>49</w:t>
            </w:r>
          </w:p>
          <w:p w14:paraId="6C72A4F3" w14:textId="77777777" w:rsidR="000772E5" w:rsidRDefault="005F207F" w:rsidP="00EB1322">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97268</w:t>
            </w:r>
          </w:p>
          <w:p w14:paraId="2A31804E" w14:textId="565EA8BB" w:rsidR="005F207F" w:rsidRPr="00F1787B" w:rsidRDefault="005F207F" w:rsidP="00EB1322">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22674</w:t>
            </w:r>
          </w:p>
        </w:tc>
        <w:tc>
          <w:tcPr>
            <w:tcW w:w="862" w:type="pct"/>
          </w:tcPr>
          <w:p w14:paraId="3B6F3914" w14:textId="77777777" w:rsidR="00EB1322" w:rsidRDefault="003954B8" w:rsidP="00EB1322">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96,1%</w:t>
            </w:r>
          </w:p>
          <w:p w14:paraId="1AB9728E" w14:textId="77777777" w:rsidR="009654B1" w:rsidRDefault="009654B1" w:rsidP="00EB1322">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3,2%</w:t>
            </w:r>
          </w:p>
          <w:p w14:paraId="48140980" w14:textId="75DC87A4" w:rsidR="009654B1" w:rsidRPr="00F1787B" w:rsidRDefault="009654B1" w:rsidP="00EB1322">
            <w:pPr>
              <w:spacing w:line="360" w:lineRule="auto"/>
              <w:jc w:val="right"/>
              <w:textAlignment w:val="bottom"/>
              <w:rPr>
                <w:rFonts w:ascii="Times New Roman" w:eastAsia="Helvetica Light" w:hAnsi="Times New Roman" w:cs="Times New Roman"/>
                <w:color w:val="000000"/>
                <w:sz w:val="24"/>
                <w:szCs w:val="24"/>
                <w:lang w:val="en-US" w:eastAsia="sv-SE"/>
              </w:rPr>
            </w:pPr>
            <w:r>
              <w:rPr>
                <w:rFonts w:ascii="Times New Roman" w:eastAsia="Helvetica Light" w:hAnsi="Times New Roman" w:cs="Times New Roman"/>
                <w:color w:val="000000"/>
                <w:sz w:val="24"/>
                <w:szCs w:val="24"/>
                <w:lang w:val="en-US" w:eastAsia="sv-SE"/>
              </w:rPr>
              <w:t>0,7%</w:t>
            </w:r>
          </w:p>
        </w:tc>
      </w:tr>
    </w:tbl>
    <w:p w14:paraId="2A8FDD42" w14:textId="6C27F55B" w:rsidR="00F01527" w:rsidRPr="00784A03" w:rsidRDefault="00F01527" w:rsidP="00E14E9E">
      <w:pPr>
        <w:shd w:val="clear" w:color="auto" w:fill="FFFFFF"/>
        <w:spacing w:before="120" w:after="120" w:line="360" w:lineRule="auto"/>
        <w:textAlignment w:val="baseline"/>
        <w:rPr>
          <w:rFonts w:ascii="Times New Roman" w:hAnsi="Times New Roman" w:cs="Times New Roman"/>
          <w:sz w:val="24"/>
          <w:szCs w:val="24"/>
          <w:lang w:val="en-US"/>
        </w:rPr>
      </w:pPr>
    </w:p>
    <w:p w14:paraId="689ADB78" w14:textId="759787E3" w:rsidR="00435646" w:rsidRPr="003D6569" w:rsidRDefault="004F3C2F" w:rsidP="001A4930">
      <w:pPr>
        <w:spacing w:before="120" w:after="0" w:line="360" w:lineRule="auto"/>
        <w:rPr>
          <w:rFonts w:ascii="Times New Roman" w:hAnsi="Times New Roman" w:cs="Times New Roman"/>
          <w:b/>
          <w:sz w:val="24"/>
          <w:szCs w:val="24"/>
        </w:rPr>
      </w:pPr>
      <w:r w:rsidRPr="003D6569">
        <w:rPr>
          <w:rFonts w:ascii="Times New Roman" w:hAnsi="Times New Roman" w:cs="Times New Roman"/>
          <w:b/>
          <w:sz w:val="24"/>
          <w:szCs w:val="24"/>
        </w:rPr>
        <w:t>How often have they been followed up?</w:t>
      </w:r>
    </w:p>
    <w:p w14:paraId="2B54BEDF" w14:textId="7E8E4568" w:rsidR="007567F2" w:rsidRPr="0094224A" w:rsidRDefault="00301513"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T</w:t>
      </w:r>
      <w:r w:rsidR="00992F95" w:rsidRPr="003D6569">
        <w:rPr>
          <w:rFonts w:ascii="Times New Roman" w:hAnsi="Times New Roman" w:cs="Times New Roman"/>
          <w:sz w:val="24"/>
          <w:szCs w:val="24"/>
        </w:rPr>
        <w:t xml:space="preserve">he </w:t>
      </w:r>
      <w:r w:rsidRPr="003D6569">
        <w:rPr>
          <w:rFonts w:ascii="Times New Roman" w:hAnsi="Times New Roman" w:cs="Times New Roman"/>
          <w:sz w:val="24"/>
          <w:szCs w:val="24"/>
        </w:rPr>
        <w:t>follow up period is</w:t>
      </w:r>
      <w:r w:rsidR="004F3C2F" w:rsidRPr="003D6569">
        <w:rPr>
          <w:rFonts w:ascii="Times New Roman" w:hAnsi="Times New Roman" w:cs="Times New Roman"/>
          <w:sz w:val="24"/>
          <w:szCs w:val="24"/>
        </w:rPr>
        <w:t xml:space="preserve"> 1987-</w:t>
      </w:r>
      <w:r w:rsidR="00992F95" w:rsidRPr="003D6569">
        <w:rPr>
          <w:rFonts w:ascii="Times New Roman" w:hAnsi="Times New Roman" w:cs="Times New Roman"/>
          <w:sz w:val="24"/>
          <w:szCs w:val="24"/>
        </w:rPr>
        <w:t>202</w:t>
      </w:r>
      <w:r w:rsidR="009C43AF">
        <w:rPr>
          <w:rFonts w:ascii="Times New Roman" w:hAnsi="Times New Roman" w:cs="Times New Roman"/>
          <w:sz w:val="24"/>
          <w:szCs w:val="24"/>
        </w:rPr>
        <w:t>1</w:t>
      </w:r>
      <w:r w:rsidR="00AF19E0">
        <w:rPr>
          <w:rFonts w:ascii="Times New Roman" w:hAnsi="Times New Roman" w:cs="Times New Roman"/>
          <w:sz w:val="24"/>
          <w:szCs w:val="24"/>
        </w:rPr>
        <w:t xml:space="preserve"> with the possibility for extension. Currently the data are available </w:t>
      </w:r>
      <w:r w:rsidR="00F04DDC" w:rsidRPr="003D6569">
        <w:rPr>
          <w:rFonts w:ascii="Times New Roman" w:hAnsi="Times New Roman" w:cs="Times New Roman"/>
          <w:sz w:val="24"/>
          <w:szCs w:val="24"/>
        </w:rPr>
        <w:t xml:space="preserve">for nearly 35 years and over </w:t>
      </w:r>
      <w:commentRangeStart w:id="14"/>
      <w:r w:rsidR="00F04DDC" w:rsidRPr="00047E86">
        <w:rPr>
          <w:rFonts w:ascii="Times New Roman" w:hAnsi="Times New Roman" w:cs="Times New Roman"/>
          <w:sz w:val="24"/>
          <w:szCs w:val="24"/>
          <w:highlight w:val="yellow"/>
        </w:rPr>
        <w:t>30</w:t>
      </w:r>
      <w:r w:rsidR="00F04DDC" w:rsidRPr="003D6569">
        <w:rPr>
          <w:rFonts w:ascii="Times New Roman" w:hAnsi="Times New Roman" w:cs="Times New Roman"/>
          <w:sz w:val="24"/>
          <w:szCs w:val="24"/>
        </w:rPr>
        <w:t xml:space="preserve"> </w:t>
      </w:r>
      <w:commentRangeEnd w:id="14"/>
      <w:r w:rsidR="00DF3CEF">
        <w:rPr>
          <w:rStyle w:val="CommentReference"/>
          <w:lang w:val="sv-SE"/>
        </w:rPr>
        <w:commentReference w:id="14"/>
      </w:r>
      <w:r w:rsidR="00F04DDC" w:rsidRPr="003D6569">
        <w:rPr>
          <w:rFonts w:ascii="Times New Roman" w:hAnsi="Times New Roman" w:cs="Times New Roman"/>
          <w:sz w:val="24"/>
          <w:szCs w:val="24"/>
        </w:rPr>
        <w:t>million person-years</w:t>
      </w:r>
      <w:r w:rsidR="004F3C2F" w:rsidRPr="003D6569">
        <w:rPr>
          <w:rFonts w:ascii="Times New Roman" w:hAnsi="Times New Roman" w:cs="Times New Roman"/>
          <w:sz w:val="24"/>
          <w:szCs w:val="24"/>
        </w:rPr>
        <w:t xml:space="preserve">. Most of the data are available </w:t>
      </w:r>
      <w:r w:rsidR="004A6AF4" w:rsidRPr="003D6569">
        <w:rPr>
          <w:rFonts w:ascii="Times New Roman" w:hAnsi="Times New Roman" w:cs="Times New Roman"/>
          <w:sz w:val="24"/>
          <w:szCs w:val="24"/>
        </w:rPr>
        <w:t>based on when the event</w:t>
      </w:r>
      <w:r w:rsidR="00C72423" w:rsidRPr="003D6569">
        <w:rPr>
          <w:rFonts w:ascii="Times New Roman" w:hAnsi="Times New Roman" w:cs="Times New Roman"/>
          <w:sz w:val="24"/>
          <w:szCs w:val="24"/>
        </w:rPr>
        <w:t xml:space="preserve"> (e.g.</w:t>
      </w:r>
      <w:r w:rsidR="00AF19E0">
        <w:rPr>
          <w:rFonts w:ascii="Times New Roman" w:hAnsi="Times New Roman" w:cs="Times New Roman"/>
          <w:sz w:val="24"/>
          <w:szCs w:val="24"/>
        </w:rPr>
        <w:t>,</w:t>
      </w:r>
      <w:r w:rsidR="00C72423" w:rsidRPr="003D6569">
        <w:rPr>
          <w:rFonts w:ascii="Times New Roman" w:hAnsi="Times New Roman" w:cs="Times New Roman"/>
          <w:sz w:val="24"/>
          <w:szCs w:val="24"/>
        </w:rPr>
        <w:t xml:space="preserve"> prescription</w:t>
      </w:r>
      <w:r w:rsidR="00992F95" w:rsidRPr="003D6569">
        <w:rPr>
          <w:rFonts w:ascii="Times New Roman" w:hAnsi="Times New Roman" w:cs="Times New Roman"/>
          <w:sz w:val="24"/>
          <w:szCs w:val="24"/>
        </w:rPr>
        <w:t xml:space="preserve"> or </w:t>
      </w:r>
      <w:r w:rsidR="00C72423" w:rsidRPr="003D6569">
        <w:rPr>
          <w:rFonts w:ascii="Times New Roman" w:hAnsi="Times New Roman" w:cs="Times New Roman"/>
          <w:sz w:val="24"/>
          <w:szCs w:val="24"/>
        </w:rPr>
        <w:t xml:space="preserve">diagnosis) </w:t>
      </w:r>
      <w:r w:rsidR="00BF1BEA" w:rsidRPr="003D6569">
        <w:rPr>
          <w:rFonts w:ascii="Times New Roman" w:hAnsi="Times New Roman" w:cs="Times New Roman"/>
          <w:sz w:val="24"/>
          <w:szCs w:val="24"/>
        </w:rPr>
        <w:t xml:space="preserve">had </w:t>
      </w:r>
      <w:r w:rsidR="00C72423" w:rsidRPr="003D6569">
        <w:rPr>
          <w:rFonts w:ascii="Times New Roman" w:hAnsi="Times New Roman" w:cs="Times New Roman"/>
          <w:sz w:val="24"/>
          <w:szCs w:val="24"/>
        </w:rPr>
        <w:t>occurred</w:t>
      </w:r>
      <w:r w:rsidR="004F3C2F" w:rsidRPr="003D6569">
        <w:rPr>
          <w:rFonts w:ascii="Times New Roman" w:hAnsi="Times New Roman" w:cs="Times New Roman"/>
          <w:sz w:val="24"/>
          <w:szCs w:val="24"/>
        </w:rPr>
        <w:t xml:space="preserve">. Some data are available as a </w:t>
      </w:r>
      <w:r w:rsidR="00992F95" w:rsidRPr="003D6569">
        <w:rPr>
          <w:rFonts w:ascii="Times New Roman" w:hAnsi="Times New Roman" w:cs="Times New Roman"/>
          <w:sz w:val="24"/>
          <w:szCs w:val="24"/>
        </w:rPr>
        <w:t xml:space="preserve">monthly or </w:t>
      </w:r>
      <w:r w:rsidR="004F3C2F" w:rsidRPr="003D6569">
        <w:rPr>
          <w:rFonts w:ascii="Times New Roman" w:hAnsi="Times New Roman" w:cs="Times New Roman"/>
          <w:sz w:val="24"/>
          <w:szCs w:val="24"/>
        </w:rPr>
        <w:t>yearly indication of the status change</w:t>
      </w:r>
      <w:r w:rsidR="00992F95" w:rsidRPr="003D6569">
        <w:rPr>
          <w:rFonts w:ascii="Times New Roman" w:hAnsi="Times New Roman" w:cs="Times New Roman"/>
          <w:sz w:val="24"/>
          <w:szCs w:val="24"/>
        </w:rPr>
        <w:t xml:space="preserve"> (e.g.</w:t>
      </w:r>
      <w:r w:rsidR="00206297">
        <w:rPr>
          <w:rFonts w:ascii="Times New Roman" w:hAnsi="Times New Roman" w:cs="Times New Roman"/>
          <w:sz w:val="24"/>
          <w:szCs w:val="24"/>
        </w:rPr>
        <w:t>,</w:t>
      </w:r>
      <w:r w:rsidR="00992F95" w:rsidRPr="003D6569">
        <w:rPr>
          <w:rFonts w:ascii="Times New Roman" w:hAnsi="Times New Roman" w:cs="Times New Roman"/>
          <w:sz w:val="24"/>
          <w:szCs w:val="24"/>
        </w:rPr>
        <w:t xml:space="preserve"> starting to receive care</w:t>
      </w:r>
      <w:r w:rsidR="00BF1BEA" w:rsidRPr="003D6569">
        <w:rPr>
          <w:rFonts w:ascii="Times New Roman" w:hAnsi="Times New Roman" w:cs="Times New Roman"/>
          <w:sz w:val="24"/>
          <w:szCs w:val="24"/>
        </w:rPr>
        <w:t xml:space="preserve"> upon disability or certain age</w:t>
      </w:r>
      <w:r w:rsidR="00992F95" w:rsidRPr="003D6569">
        <w:rPr>
          <w:rFonts w:ascii="Times New Roman" w:hAnsi="Times New Roman" w:cs="Times New Roman"/>
          <w:sz w:val="24"/>
          <w:szCs w:val="24"/>
        </w:rPr>
        <w:t>) or frequency (e.g. services per month, year)</w:t>
      </w:r>
      <w:r w:rsidR="00C72423" w:rsidRPr="003D6569">
        <w:rPr>
          <w:rFonts w:ascii="Times New Roman" w:hAnsi="Times New Roman" w:cs="Times New Roman"/>
          <w:sz w:val="24"/>
          <w:szCs w:val="24"/>
        </w:rPr>
        <w:t>.</w:t>
      </w:r>
      <w:r w:rsidR="00E14E9E" w:rsidRPr="003D6569">
        <w:rPr>
          <w:rFonts w:ascii="Times New Roman" w:hAnsi="Times New Roman" w:cs="Times New Roman"/>
          <w:sz w:val="24"/>
          <w:szCs w:val="24"/>
        </w:rPr>
        <w:t xml:space="preserve"> </w:t>
      </w:r>
    </w:p>
    <w:p w14:paraId="718C0531" w14:textId="77777777" w:rsidR="00F27701" w:rsidRPr="003D6569" w:rsidRDefault="004A6AF4" w:rsidP="001A4930">
      <w:pPr>
        <w:spacing w:before="120" w:after="0" w:line="360" w:lineRule="auto"/>
        <w:rPr>
          <w:rFonts w:ascii="Times New Roman" w:hAnsi="Times New Roman" w:cs="Times New Roman"/>
          <w:b/>
          <w:sz w:val="24"/>
          <w:szCs w:val="24"/>
        </w:rPr>
      </w:pPr>
      <w:r w:rsidRPr="003D6569">
        <w:rPr>
          <w:rFonts w:ascii="Times New Roman" w:hAnsi="Times New Roman" w:cs="Times New Roman"/>
          <w:b/>
          <w:sz w:val="24"/>
          <w:szCs w:val="24"/>
        </w:rPr>
        <w:t>What has been measured?</w:t>
      </w:r>
    </w:p>
    <w:p w14:paraId="3DE2E4D1" w14:textId="785E4F4A" w:rsidR="00CD1E18" w:rsidRDefault="00F27701"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For each participant we are able to link their data from</w:t>
      </w:r>
      <w:r w:rsidR="00EF4DBA" w:rsidRPr="003D6569">
        <w:rPr>
          <w:rFonts w:ascii="Times New Roman" w:hAnsi="Times New Roman" w:cs="Times New Roman"/>
          <w:sz w:val="24"/>
          <w:szCs w:val="24"/>
        </w:rPr>
        <w:t xml:space="preserve"> TPR, NPR,</w:t>
      </w:r>
      <w:r w:rsidR="00BF1BEA" w:rsidRPr="003D6569">
        <w:rPr>
          <w:rFonts w:ascii="Times New Roman" w:hAnsi="Times New Roman" w:cs="Times New Roman"/>
          <w:sz w:val="24"/>
          <w:szCs w:val="24"/>
        </w:rPr>
        <w:t xml:space="preserve"> </w:t>
      </w:r>
      <w:r w:rsidR="00047E86">
        <w:rPr>
          <w:rFonts w:ascii="Times New Roman" w:hAnsi="Times New Roman" w:cs="Times New Roman"/>
          <w:sz w:val="24"/>
          <w:szCs w:val="24"/>
        </w:rPr>
        <w:t xml:space="preserve">and National Cause of </w:t>
      </w:r>
      <w:hyperlink r:id="rId18" w:history="1">
        <w:r w:rsidR="00BF1BEA" w:rsidRPr="00047E86">
          <w:rPr>
            <w:rStyle w:val="Hyperlink"/>
            <w:rFonts w:ascii="Times New Roman" w:hAnsi="Times New Roman" w:cs="Times New Roman"/>
            <w:color w:val="auto"/>
            <w:sz w:val="24"/>
            <w:szCs w:val="24"/>
            <w:u w:val="none"/>
          </w:rPr>
          <w:t>Death Register</w:t>
        </w:r>
      </w:hyperlink>
      <w:r w:rsidR="00BF1BEA" w:rsidRPr="00047E86">
        <w:rPr>
          <w:rFonts w:ascii="Times New Roman" w:hAnsi="Times New Roman" w:cs="Times New Roman"/>
          <w:sz w:val="24"/>
          <w:szCs w:val="24"/>
        </w:rPr>
        <w:t xml:space="preserve"> (</w:t>
      </w:r>
      <w:r w:rsidR="00047E86" w:rsidRPr="00047E86">
        <w:rPr>
          <w:rFonts w:ascii="Times New Roman" w:hAnsi="Times New Roman" w:cs="Times New Roman"/>
          <w:sz w:val="24"/>
          <w:szCs w:val="24"/>
        </w:rPr>
        <w:t>NC</w:t>
      </w:r>
      <w:r w:rsidR="00BF1BEA" w:rsidRPr="00047E86">
        <w:rPr>
          <w:rFonts w:ascii="Times New Roman" w:hAnsi="Times New Roman" w:cs="Times New Roman"/>
          <w:sz w:val="24"/>
          <w:szCs w:val="24"/>
        </w:rPr>
        <w:t>DR)</w:t>
      </w:r>
      <w:r w:rsidR="00047E86">
        <w:rPr>
          <w:rFonts w:ascii="Times New Roman" w:hAnsi="Times New Roman" w:cs="Times New Roman"/>
          <w:sz w:val="24"/>
          <w:szCs w:val="24"/>
        </w:rPr>
        <w:t xml:space="preserve"> </w:t>
      </w:r>
      <w:r w:rsidR="008616C8">
        <w:rPr>
          <w:rFonts w:ascii="Times New Roman" w:hAnsi="Times New Roman" w:cs="Times New Roman"/>
          <w:sz w:val="24"/>
          <w:szCs w:val="24"/>
        </w:rPr>
        <w:t xml:space="preserve">since 1987 </w:t>
      </w:r>
      <w:r w:rsidR="00047E86">
        <w:rPr>
          <w:rFonts w:ascii="Times New Roman" w:hAnsi="Times New Roman" w:cs="Times New Roman"/>
          <w:sz w:val="24"/>
          <w:szCs w:val="24"/>
        </w:rPr>
        <w:t xml:space="preserve">and the </w:t>
      </w:r>
      <w:hyperlink r:id="rId19" w:history="1">
        <w:r w:rsidR="00BF1BEA" w:rsidRPr="00047E86">
          <w:rPr>
            <w:rStyle w:val="Hyperlink"/>
            <w:rFonts w:ascii="Times New Roman" w:hAnsi="Times New Roman" w:cs="Times New Roman"/>
            <w:color w:val="auto"/>
            <w:sz w:val="24"/>
            <w:szCs w:val="24"/>
            <w:u w:val="none"/>
          </w:rPr>
          <w:t>Real Estate Property Register</w:t>
        </w:r>
      </w:hyperlink>
      <w:r w:rsidR="00BF1BEA" w:rsidRPr="00047E86">
        <w:rPr>
          <w:rFonts w:ascii="Times New Roman" w:hAnsi="Times New Roman" w:cs="Times New Roman"/>
          <w:sz w:val="24"/>
          <w:szCs w:val="24"/>
        </w:rPr>
        <w:t xml:space="preserve"> (REPR</w:t>
      </w:r>
      <w:r w:rsidR="008616C8">
        <w:rPr>
          <w:rFonts w:ascii="Times New Roman" w:hAnsi="Times New Roman" w:cs="Times New Roman"/>
          <w:sz w:val="24"/>
          <w:szCs w:val="24"/>
        </w:rPr>
        <w:t xml:space="preserve">) </w:t>
      </w:r>
      <w:r w:rsidR="007B6DB4" w:rsidRPr="00047E86">
        <w:rPr>
          <w:rFonts w:ascii="Times New Roman" w:hAnsi="Times New Roman" w:cs="Times New Roman"/>
          <w:sz w:val="24"/>
          <w:szCs w:val="24"/>
        </w:rPr>
        <w:t>and Longitudinal integrated database for health insurance and labour market studies (LISA)</w:t>
      </w:r>
      <w:r w:rsidR="00047E86">
        <w:rPr>
          <w:rFonts w:ascii="Times New Roman" w:hAnsi="Times New Roman" w:cs="Times New Roman"/>
          <w:sz w:val="24"/>
          <w:szCs w:val="24"/>
        </w:rPr>
        <w:t xml:space="preserve"> since </w:t>
      </w:r>
      <w:r w:rsidR="00047E86" w:rsidRPr="008616C8">
        <w:rPr>
          <w:rFonts w:ascii="Times New Roman" w:hAnsi="Times New Roman" w:cs="Times New Roman"/>
          <w:sz w:val="24"/>
          <w:szCs w:val="24"/>
        </w:rPr>
        <w:t>1990</w:t>
      </w:r>
      <w:r w:rsidR="00BF1BEA" w:rsidRPr="00047E86">
        <w:rPr>
          <w:rFonts w:ascii="Times New Roman" w:hAnsi="Times New Roman" w:cs="Times New Roman"/>
          <w:sz w:val="24"/>
          <w:szCs w:val="24"/>
        </w:rPr>
        <w:t xml:space="preserve">. Even more data </w:t>
      </w:r>
      <w:r w:rsidRPr="00047E86">
        <w:rPr>
          <w:rFonts w:ascii="Times New Roman" w:hAnsi="Times New Roman" w:cs="Times New Roman"/>
          <w:sz w:val="24"/>
          <w:szCs w:val="24"/>
        </w:rPr>
        <w:t>can be linked from the</w:t>
      </w:r>
      <w:r w:rsidR="00CD1E18">
        <w:rPr>
          <w:rFonts w:ascii="Times New Roman" w:hAnsi="Times New Roman" w:cs="Times New Roman"/>
          <w:sz w:val="24"/>
          <w:szCs w:val="24"/>
        </w:rPr>
        <w:t xml:space="preserve"> National Prescribed</w:t>
      </w:r>
      <w:r w:rsidRPr="00047E86">
        <w:rPr>
          <w:rFonts w:ascii="Times New Roman" w:hAnsi="Times New Roman" w:cs="Times New Roman"/>
          <w:sz w:val="24"/>
          <w:szCs w:val="24"/>
        </w:rPr>
        <w:t xml:space="preserve"> </w:t>
      </w:r>
      <w:hyperlink r:id="rId20" w:history="1">
        <w:r w:rsidRPr="00047E86">
          <w:rPr>
            <w:rStyle w:val="Hyperlink"/>
            <w:rFonts w:ascii="Times New Roman" w:hAnsi="Times New Roman" w:cs="Times New Roman"/>
            <w:color w:val="auto"/>
            <w:sz w:val="24"/>
            <w:szCs w:val="24"/>
            <w:u w:val="none"/>
          </w:rPr>
          <w:t>Drug Register</w:t>
        </w:r>
      </w:hyperlink>
      <w:r w:rsidRPr="00047E86">
        <w:rPr>
          <w:rFonts w:ascii="Times New Roman" w:hAnsi="Times New Roman" w:cs="Times New Roman"/>
          <w:sz w:val="24"/>
          <w:szCs w:val="24"/>
        </w:rPr>
        <w:t xml:space="preserve"> (</w:t>
      </w:r>
      <w:r w:rsidR="00CD1E18">
        <w:rPr>
          <w:rFonts w:ascii="Times New Roman" w:hAnsi="Times New Roman" w:cs="Times New Roman"/>
          <w:sz w:val="24"/>
          <w:szCs w:val="24"/>
        </w:rPr>
        <w:t>NP</w:t>
      </w:r>
      <w:r w:rsidRPr="00047E86">
        <w:rPr>
          <w:rFonts w:ascii="Times New Roman" w:hAnsi="Times New Roman" w:cs="Times New Roman"/>
          <w:sz w:val="24"/>
          <w:szCs w:val="24"/>
        </w:rPr>
        <w:t xml:space="preserve">DR), </w:t>
      </w:r>
      <w:r w:rsidR="00CD1E18">
        <w:rPr>
          <w:rFonts w:ascii="Times New Roman" w:hAnsi="Times New Roman" w:cs="Times New Roman"/>
          <w:sz w:val="24"/>
          <w:szCs w:val="24"/>
        </w:rPr>
        <w:t xml:space="preserve">National Register of Care and Social Services for the Elderly and Persons with Impairments </w:t>
      </w:r>
      <w:r w:rsidRPr="00047E86">
        <w:rPr>
          <w:rFonts w:ascii="Times New Roman" w:hAnsi="Times New Roman" w:cs="Times New Roman"/>
          <w:sz w:val="24"/>
          <w:szCs w:val="24"/>
        </w:rPr>
        <w:t>(</w:t>
      </w:r>
      <w:r w:rsidR="00CD1E18">
        <w:rPr>
          <w:rFonts w:ascii="Times New Roman" w:hAnsi="Times New Roman" w:cs="Times New Roman"/>
          <w:sz w:val="24"/>
          <w:szCs w:val="24"/>
        </w:rPr>
        <w:t>NRCSS</w:t>
      </w:r>
      <w:r w:rsidRPr="00047E86">
        <w:rPr>
          <w:rFonts w:ascii="Times New Roman" w:hAnsi="Times New Roman" w:cs="Times New Roman"/>
          <w:sz w:val="24"/>
          <w:szCs w:val="24"/>
        </w:rPr>
        <w:t xml:space="preserve">) and </w:t>
      </w:r>
      <w:r w:rsidR="00CD1E18">
        <w:rPr>
          <w:rFonts w:ascii="Times New Roman" w:hAnsi="Times New Roman" w:cs="Times New Roman"/>
          <w:sz w:val="24"/>
          <w:szCs w:val="24"/>
        </w:rPr>
        <w:t>National Register of Interventions in Municipal Health Care (NRIM)</w:t>
      </w:r>
      <w:r w:rsidRPr="00047E86">
        <w:rPr>
          <w:rFonts w:ascii="Times New Roman" w:hAnsi="Times New Roman" w:cs="Times New Roman"/>
          <w:sz w:val="24"/>
          <w:szCs w:val="24"/>
        </w:rPr>
        <w:t xml:space="preserve">, and the </w:t>
      </w:r>
      <w:hyperlink r:id="rId21" w:history="1">
        <w:r w:rsidRPr="00047E86">
          <w:rPr>
            <w:rStyle w:val="Hyperlink"/>
            <w:rFonts w:ascii="Times New Roman" w:hAnsi="Times New Roman" w:cs="Times New Roman"/>
            <w:color w:val="auto"/>
            <w:sz w:val="24"/>
            <w:szCs w:val="24"/>
            <w:u w:val="none"/>
          </w:rPr>
          <w:t>Apartment Register</w:t>
        </w:r>
      </w:hyperlink>
      <w:r w:rsidRPr="00047E86">
        <w:rPr>
          <w:rFonts w:ascii="Times New Roman" w:hAnsi="Times New Roman" w:cs="Times New Roman"/>
          <w:sz w:val="24"/>
          <w:szCs w:val="24"/>
        </w:rPr>
        <w:t xml:space="preserve"> (AR) after</w:t>
      </w:r>
      <w:r w:rsidR="00BF1BEA" w:rsidRPr="003D6569">
        <w:rPr>
          <w:rFonts w:ascii="Times New Roman" w:hAnsi="Times New Roman" w:cs="Times New Roman"/>
          <w:sz w:val="24"/>
          <w:szCs w:val="24"/>
        </w:rPr>
        <w:t xml:space="preserve"> 2005, 2007 and </w:t>
      </w:r>
      <w:r w:rsidR="00BF1BEA" w:rsidRPr="008616C8">
        <w:rPr>
          <w:rFonts w:ascii="Times New Roman" w:hAnsi="Times New Roman" w:cs="Times New Roman"/>
          <w:sz w:val="24"/>
          <w:szCs w:val="24"/>
        </w:rPr>
        <w:t>201</w:t>
      </w:r>
      <w:r w:rsidR="004B62E0" w:rsidRPr="008616C8">
        <w:rPr>
          <w:rFonts w:ascii="Times New Roman" w:hAnsi="Times New Roman" w:cs="Times New Roman"/>
          <w:sz w:val="24"/>
          <w:szCs w:val="24"/>
        </w:rPr>
        <w:t>2</w:t>
      </w:r>
      <w:r w:rsidR="00CD1E18">
        <w:rPr>
          <w:rFonts w:ascii="Times New Roman" w:hAnsi="Times New Roman" w:cs="Times New Roman"/>
          <w:sz w:val="24"/>
          <w:szCs w:val="24"/>
        </w:rPr>
        <w:t>, respectively</w:t>
      </w:r>
      <w:r w:rsidR="00BF1BEA" w:rsidRPr="003D6569">
        <w:rPr>
          <w:rFonts w:ascii="Times New Roman" w:hAnsi="Times New Roman" w:cs="Times New Roman"/>
          <w:sz w:val="24"/>
          <w:szCs w:val="24"/>
        </w:rPr>
        <w:t xml:space="preserve">. </w:t>
      </w:r>
      <w:r w:rsidR="00C25C8A" w:rsidRPr="003D6569">
        <w:rPr>
          <w:rFonts w:ascii="Times New Roman" w:hAnsi="Times New Roman" w:cs="Times New Roman"/>
          <w:sz w:val="24"/>
          <w:szCs w:val="24"/>
        </w:rPr>
        <w:t xml:space="preserve">To be able to </w:t>
      </w:r>
      <w:r w:rsidRPr="003D6569">
        <w:rPr>
          <w:rFonts w:ascii="Times New Roman" w:hAnsi="Times New Roman" w:cs="Times New Roman"/>
          <w:sz w:val="24"/>
          <w:szCs w:val="24"/>
        </w:rPr>
        <w:t xml:space="preserve">account for the consequences of the </w:t>
      </w:r>
      <w:r w:rsidR="00C25C8A" w:rsidRPr="003D6569">
        <w:rPr>
          <w:rFonts w:ascii="Times New Roman" w:hAnsi="Times New Roman" w:cs="Times New Roman"/>
          <w:sz w:val="24"/>
          <w:szCs w:val="24"/>
        </w:rPr>
        <w:t>COVID-19 pandemic</w:t>
      </w:r>
      <w:r w:rsidRPr="003D6569">
        <w:rPr>
          <w:rFonts w:ascii="Times New Roman" w:hAnsi="Times New Roman" w:cs="Times New Roman"/>
          <w:sz w:val="24"/>
          <w:szCs w:val="24"/>
        </w:rPr>
        <w:t xml:space="preserve"> and</w:t>
      </w:r>
      <w:r w:rsidR="008616C8">
        <w:rPr>
          <w:rFonts w:ascii="Times New Roman" w:hAnsi="Times New Roman" w:cs="Times New Roman"/>
          <w:sz w:val="24"/>
          <w:szCs w:val="24"/>
        </w:rPr>
        <w:t xml:space="preserve"> to</w:t>
      </w:r>
      <w:r w:rsidRPr="003D6569">
        <w:rPr>
          <w:rFonts w:ascii="Times New Roman" w:hAnsi="Times New Roman" w:cs="Times New Roman"/>
          <w:sz w:val="24"/>
          <w:szCs w:val="24"/>
        </w:rPr>
        <w:t xml:space="preserve"> </w:t>
      </w:r>
      <w:r w:rsidR="00CD1E18">
        <w:rPr>
          <w:rFonts w:ascii="Times New Roman" w:hAnsi="Times New Roman" w:cs="Times New Roman"/>
          <w:sz w:val="24"/>
          <w:szCs w:val="24"/>
        </w:rPr>
        <w:t>compare to the influenza epidemics and pandemics</w:t>
      </w:r>
      <w:r w:rsidRPr="003D6569">
        <w:rPr>
          <w:rFonts w:ascii="Times New Roman" w:hAnsi="Times New Roman" w:cs="Times New Roman"/>
          <w:sz w:val="24"/>
          <w:szCs w:val="24"/>
        </w:rPr>
        <w:t xml:space="preserve">, </w:t>
      </w:r>
      <w:r w:rsidR="009B2AFC">
        <w:rPr>
          <w:rFonts w:ascii="Times New Roman" w:hAnsi="Times New Roman" w:cs="Times New Roman"/>
          <w:sz w:val="24"/>
          <w:szCs w:val="24"/>
        </w:rPr>
        <w:t xml:space="preserve">we </w:t>
      </w:r>
      <w:r w:rsidR="00C25C8A" w:rsidRPr="003D6569">
        <w:rPr>
          <w:rFonts w:ascii="Times New Roman" w:hAnsi="Times New Roman" w:cs="Times New Roman"/>
          <w:sz w:val="24"/>
          <w:szCs w:val="24"/>
        </w:rPr>
        <w:t xml:space="preserve">linked </w:t>
      </w:r>
      <w:r w:rsidRPr="003D6569">
        <w:rPr>
          <w:rFonts w:ascii="Times New Roman" w:hAnsi="Times New Roman" w:cs="Times New Roman"/>
          <w:sz w:val="24"/>
          <w:szCs w:val="24"/>
        </w:rPr>
        <w:t>data fro</w:t>
      </w:r>
      <w:r w:rsidR="00C25C8A" w:rsidRPr="003D6569">
        <w:rPr>
          <w:rFonts w:ascii="Times New Roman" w:hAnsi="Times New Roman" w:cs="Times New Roman"/>
          <w:sz w:val="24"/>
          <w:szCs w:val="24"/>
        </w:rPr>
        <w:t>m the Swedish Intensive Care Register (SIR) and Swedish internet-based surveillance system for communicable diseases (SmiNet)</w:t>
      </w:r>
      <w:r w:rsidRPr="003D6569">
        <w:rPr>
          <w:rFonts w:ascii="Times New Roman" w:hAnsi="Times New Roman" w:cs="Times New Roman"/>
          <w:sz w:val="24"/>
          <w:szCs w:val="24"/>
        </w:rPr>
        <w:t xml:space="preserve"> with COVID-19 and influenza</w:t>
      </w:r>
      <w:r w:rsidR="00CD1E18">
        <w:rPr>
          <w:rFonts w:ascii="Times New Roman" w:hAnsi="Times New Roman" w:cs="Times New Roman"/>
          <w:sz w:val="24"/>
          <w:szCs w:val="24"/>
        </w:rPr>
        <w:t xml:space="preserve"> surveillance and clinical </w:t>
      </w:r>
      <w:r w:rsidRPr="003D6569">
        <w:rPr>
          <w:rFonts w:ascii="Times New Roman" w:hAnsi="Times New Roman" w:cs="Times New Roman"/>
          <w:sz w:val="24"/>
          <w:szCs w:val="24"/>
        </w:rPr>
        <w:t>outcomes</w:t>
      </w:r>
      <w:r w:rsidR="00C25C8A" w:rsidRPr="003D6569">
        <w:rPr>
          <w:rFonts w:ascii="Times New Roman" w:hAnsi="Times New Roman" w:cs="Times New Roman"/>
          <w:sz w:val="24"/>
          <w:szCs w:val="24"/>
        </w:rPr>
        <w:t xml:space="preserve">. </w:t>
      </w:r>
    </w:p>
    <w:p w14:paraId="5C7F1C25" w14:textId="4A01E22A" w:rsidR="00411CC1" w:rsidRPr="00411CC1" w:rsidRDefault="00C245C3" w:rsidP="001A4930">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T</w:t>
      </w:r>
      <w:r w:rsidR="00BF1BEA" w:rsidRPr="003D6569">
        <w:rPr>
          <w:rFonts w:ascii="Times New Roman" w:hAnsi="Times New Roman" w:cs="Times New Roman"/>
          <w:sz w:val="24"/>
          <w:szCs w:val="24"/>
        </w:rPr>
        <w:t xml:space="preserve">he </w:t>
      </w:r>
      <w:r w:rsidR="00BF1BEA" w:rsidRPr="003D6569">
        <w:rPr>
          <w:rFonts w:ascii="Times New Roman" w:hAnsi="Times New Roman" w:cs="Times New Roman"/>
          <w:sz w:val="24"/>
          <w:szCs w:val="24"/>
          <w:shd w:val="clear" w:color="auto" w:fill="FFFFFF"/>
        </w:rPr>
        <w:t>link</w:t>
      </w:r>
      <w:r w:rsidRPr="003D6569">
        <w:rPr>
          <w:rFonts w:ascii="Times New Roman" w:hAnsi="Times New Roman" w:cs="Times New Roman"/>
          <w:sz w:val="24"/>
          <w:szCs w:val="24"/>
          <w:shd w:val="clear" w:color="auto" w:fill="FFFFFF"/>
        </w:rPr>
        <w:t xml:space="preserve">age </w:t>
      </w:r>
      <w:r w:rsidR="00BF1BEA" w:rsidRPr="003D6569">
        <w:rPr>
          <w:rFonts w:ascii="Times New Roman" w:hAnsi="Times New Roman" w:cs="Times New Roman"/>
          <w:sz w:val="24"/>
          <w:szCs w:val="24"/>
          <w:shd w:val="clear" w:color="auto" w:fill="FFFFFF"/>
        </w:rPr>
        <w:t xml:space="preserve">of </w:t>
      </w:r>
      <w:r w:rsidR="00CD1E18">
        <w:rPr>
          <w:rFonts w:ascii="Times New Roman" w:hAnsi="Times New Roman" w:cs="Times New Roman"/>
          <w:sz w:val="24"/>
          <w:szCs w:val="24"/>
          <w:shd w:val="clear" w:color="auto" w:fill="FFFFFF"/>
        </w:rPr>
        <w:t xml:space="preserve">the abovementioned </w:t>
      </w:r>
      <w:r w:rsidR="00BF1BEA" w:rsidRPr="003D6569">
        <w:rPr>
          <w:rFonts w:ascii="Times New Roman" w:hAnsi="Times New Roman" w:cs="Times New Roman"/>
          <w:sz w:val="24"/>
          <w:szCs w:val="24"/>
          <w:shd w:val="clear" w:color="auto" w:fill="FFFFFF"/>
        </w:rPr>
        <w:t xml:space="preserve">registers </w:t>
      </w:r>
      <w:r w:rsidRPr="003D6569">
        <w:rPr>
          <w:rFonts w:ascii="Times New Roman" w:hAnsi="Times New Roman" w:cs="Times New Roman"/>
          <w:sz w:val="24"/>
          <w:szCs w:val="24"/>
          <w:shd w:val="clear" w:color="auto" w:fill="FFFFFF"/>
        </w:rPr>
        <w:t xml:space="preserve">is </w:t>
      </w:r>
      <w:r w:rsidR="00BF1BEA" w:rsidRPr="003D6569">
        <w:rPr>
          <w:rFonts w:ascii="Times New Roman" w:hAnsi="Times New Roman" w:cs="Times New Roman"/>
          <w:sz w:val="24"/>
          <w:szCs w:val="24"/>
        </w:rPr>
        <w:t xml:space="preserve">based on </w:t>
      </w:r>
      <w:hyperlink r:id="rId22" w:history="1">
        <w:r w:rsidR="00BF1BEA" w:rsidRPr="007B6DB4">
          <w:rPr>
            <w:rStyle w:val="Hyperlink"/>
            <w:rFonts w:ascii="Times New Roman" w:hAnsi="Times New Roman"/>
            <w:color w:val="auto"/>
            <w:sz w:val="24"/>
            <w:u w:val="none"/>
          </w:rPr>
          <w:t>personal identification numbers</w:t>
        </w:r>
      </w:hyperlink>
      <w:r w:rsidRPr="007B6DB4">
        <w:rPr>
          <w:rStyle w:val="Hyperlink"/>
          <w:rFonts w:ascii="Times New Roman" w:hAnsi="Times New Roman"/>
          <w:color w:val="auto"/>
          <w:sz w:val="24"/>
          <w:u w:val="none"/>
        </w:rPr>
        <w:t xml:space="preserve"> </w:t>
      </w:r>
      <w:r w:rsidR="00CD1E18">
        <w:rPr>
          <w:rStyle w:val="Hyperlink"/>
          <w:rFonts w:ascii="Times New Roman" w:hAnsi="Times New Roman"/>
          <w:color w:val="auto"/>
          <w:sz w:val="24"/>
          <w:u w:val="none"/>
        </w:rPr>
        <w:t xml:space="preserve">(PINs) </w:t>
      </w:r>
      <w:r w:rsidRPr="007B6DB4">
        <w:rPr>
          <w:rStyle w:val="Hyperlink"/>
          <w:rFonts w:ascii="Times New Roman" w:hAnsi="Times New Roman"/>
          <w:color w:val="auto"/>
          <w:sz w:val="24"/>
          <w:u w:val="none"/>
        </w:rPr>
        <w:t xml:space="preserve">and </w:t>
      </w:r>
      <w:r w:rsidRPr="007B6DB4">
        <w:rPr>
          <w:rStyle w:val="Hyperlink"/>
          <w:rFonts w:ascii="Times New Roman" w:hAnsi="Times New Roman"/>
          <w:color w:val="auto"/>
          <w:sz w:val="24"/>
          <w:highlight w:val="yellow"/>
          <w:u w:val="none"/>
        </w:rPr>
        <w:t>property numbers</w:t>
      </w:r>
      <w:r w:rsidR="00F27701" w:rsidRPr="007B6DB4">
        <w:rPr>
          <w:rStyle w:val="Hyperlink"/>
          <w:rFonts w:ascii="Times New Roman" w:hAnsi="Times New Roman"/>
          <w:color w:val="auto"/>
          <w:sz w:val="24"/>
          <w:u w:val="none"/>
        </w:rPr>
        <w:t xml:space="preserve"> and</w:t>
      </w:r>
      <w:r w:rsidRPr="007B6DB4">
        <w:rPr>
          <w:rStyle w:val="Hyperlink"/>
          <w:rFonts w:ascii="Times New Roman" w:hAnsi="Times New Roman"/>
          <w:color w:val="auto"/>
          <w:sz w:val="24"/>
          <w:u w:val="none"/>
        </w:rPr>
        <w:t xml:space="preserve"> is </w:t>
      </w:r>
      <w:r w:rsidR="00391A63" w:rsidRPr="007B6DB4">
        <w:rPr>
          <w:rStyle w:val="Hyperlink"/>
          <w:rFonts w:ascii="Times New Roman" w:hAnsi="Times New Roman" w:cs="Times New Roman"/>
          <w:color w:val="auto"/>
          <w:sz w:val="24"/>
          <w:szCs w:val="24"/>
          <w:u w:val="none"/>
        </w:rPr>
        <w:t xml:space="preserve">implemented </w:t>
      </w:r>
      <w:r w:rsidRPr="007B6DB4">
        <w:rPr>
          <w:rStyle w:val="Hyperlink"/>
          <w:rFonts w:ascii="Times New Roman" w:hAnsi="Times New Roman"/>
          <w:color w:val="auto"/>
          <w:sz w:val="24"/>
          <w:u w:val="none"/>
        </w:rPr>
        <w:t>by Statistics Sweden</w:t>
      </w:r>
      <w:r w:rsidR="00BF1BEA" w:rsidRPr="00E93385">
        <w:rPr>
          <w:rFonts w:ascii="Times New Roman" w:hAnsi="Times New Roman" w:cs="Times New Roman"/>
          <w:sz w:val="24"/>
          <w:szCs w:val="24"/>
        </w:rPr>
        <w:t>.</w:t>
      </w:r>
      <w:r w:rsidR="00BF1BEA" w:rsidRPr="003D6569">
        <w:rPr>
          <w:rFonts w:ascii="Times New Roman" w:hAnsi="Times New Roman" w:cs="Times New Roman"/>
          <w:sz w:val="24"/>
          <w:szCs w:val="24"/>
        </w:rPr>
        <w:t xml:space="preserve"> </w:t>
      </w:r>
      <w:r w:rsidR="00F27701" w:rsidRPr="003D6569">
        <w:rPr>
          <w:rFonts w:ascii="Times New Roman" w:hAnsi="Times New Roman" w:cs="Times New Roman"/>
          <w:sz w:val="24"/>
          <w:szCs w:val="24"/>
        </w:rPr>
        <w:t>For a detailed registers and data overview, please see Table</w:t>
      </w:r>
      <w:r w:rsidR="00CD1E18">
        <w:rPr>
          <w:rFonts w:ascii="Times New Roman" w:hAnsi="Times New Roman" w:cs="Times New Roman"/>
          <w:sz w:val="24"/>
          <w:szCs w:val="24"/>
        </w:rPr>
        <w:t xml:space="preserve"> 2</w:t>
      </w:r>
      <w:r w:rsidR="00F27701" w:rsidRPr="003D6569">
        <w:rPr>
          <w:rFonts w:ascii="Times New Roman" w:hAnsi="Times New Roman" w:cs="Times New Roman"/>
          <w:sz w:val="24"/>
          <w:szCs w:val="24"/>
        </w:rPr>
        <w:t>.</w:t>
      </w:r>
      <w:r w:rsidR="00CD1E18">
        <w:rPr>
          <w:rFonts w:ascii="Times New Roman" w:hAnsi="Times New Roman" w:cs="Times New Roman"/>
          <w:sz w:val="24"/>
          <w:szCs w:val="24"/>
        </w:rPr>
        <w:t xml:space="preserve"> Additionally, the participants living in Scania, which is one of the most populated counties in Sweden, can be linked to </w:t>
      </w:r>
      <w:r w:rsidR="00411CC1">
        <w:rPr>
          <w:rFonts w:ascii="Times New Roman" w:hAnsi="Times New Roman" w:cs="Times New Roman"/>
          <w:sz w:val="24"/>
          <w:szCs w:val="24"/>
        </w:rPr>
        <w:t xml:space="preserve">the newly developed </w:t>
      </w:r>
      <w:r w:rsidR="00411CC1" w:rsidRPr="004276B0">
        <w:rPr>
          <w:rFonts w:ascii="Times New Roman" w:hAnsi="Times New Roman" w:cs="Times New Roman"/>
          <w:sz w:val="24"/>
          <w:szCs w:val="24"/>
        </w:rPr>
        <w:t xml:space="preserve">Scania Outdoor Environment Database </w:t>
      </w:r>
      <w:r w:rsidR="00411CC1">
        <w:rPr>
          <w:rFonts w:ascii="Times New Roman" w:hAnsi="Times New Roman" w:cs="Times New Roman"/>
          <w:sz w:val="24"/>
          <w:szCs w:val="24"/>
        </w:rPr>
        <w:t>(ScOut)</w:t>
      </w:r>
      <w:r w:rsidR="00411CC1" w:rsidRPr="00411CC1">
        <w:rPr>
          <w:rFonts w:ascii="Times New Roman" w:hAnsi="Times New Roman" w:cs="Times New Roman"/>
          <w:sz w:val="24"/>
          <w:szCs w:val="24"/>
        </w:rPr>
        <w:t xml:space="preserve"> on </w:t>
      </w:r>
      <w:r w:rsidR="00411CC1">
        <w:rPr>
          <w:rFonts w:ascii="Times New Roman" w:hAnsi="Times New Roman" w:cs="Times New Roman"/>
          <w:sz w:val="24"/>
          <w:szCs w:val="24"/>
        </w:rPr>
        <w:t>area-level</w:t>
      </w:r>
      <w:r w:rsidR="00CD1E18">
        <w:rPr>
          <w:rFonts w:ascii="Times New Roman" w:hAnsi="Times New Roman" w:cs="Times New Roman"/>
          <w:sz w:val="24"/>
          <w:szCs w:val="24"/>
        </w:rPr>
        <w:t xml:space="preserve">, which allows to account for the </w:t>
      </w:r>
      <w:r w:rsidR="00411CC1" w:rsidRPr="00411CC1">
        <w:rPr>
          <w:rFonts w:ascii="Times New Roman" w:hAnsi="Times New Roman" w:cs="Times New Roman"/>
          <w:sz w:val="24"/>
          <w:szCs w:val="24"/>
        </w:rPr>
        <w:t xml:space="preserve"> </w:t>
      </w:r>
      <w:r w:rsidR="00411CC1">
        <w:rPr>
          <w:rFonts w:ascii="Times New Roman" w:hAnsi="Times New Roman" w:cs="Times New Roman"/>
          <w:sz w:val="24"/>
          <w:szCs w:val="24"/>
        </w:rPr>
        <w:lastRenderedPageBreak/>
        <w:t>close outdoor living environment</w:t>
      </w:r>
      <w:r w:rsidR="00CD1E18">
        <w:rPr>
          <w:rFonts w:ascii="Times New Roman" w:hAnsi="Times New Roman" w:cs="Times New Roman"/>
          <w:sz w:val="24"/>
          <w:szCs w:val="24"/>
        </w:rPr>
        <w:t xml:space="preserve"> effects </w:t>
      </w:r>
      <w:r w:rsidR="00411CC1">
        <w:rPr>
          <w:rFonts w:ascii="Times New Roman" w:hAnsi="Times New Roman" w:cs="Times New Roman"/>
          <w:sz w:val="24"/>
          <w:szCs w:val="24"/>
        </w:rPr>
        <w:t xml:space="preserve">(Gefenaite et al., </w:t>
      </w:r>
      <w:r w:rsidR="00CD1E18" w:rsidRPr="00117C2E">
        <w:rPr>
          <w:rFonts w:ascii="Times New Roman" w:hAnsi="Times New Roman" w:cs="Times New Roman"/>
          <w:b/>
          <w:bCs/>
          <w:sz w:val="24"/>
          <w:szCs w:val="24"/>
        </w:rPr>
        <w:t>under revision</w:t>
      </w:r>
      <w:r w:rsidR="00411CC1">
        <w:rPr>
          <w:rFonts w:ascii="Times New Roman" w:hAnsi="Times New Roman" w:cs="Times New Roman"/>
          <w:sz w:val="24"/>
          <w:szCs w:val="24"/>
        </w:rPr>
        <w:t>)</w:t>
      </w:r>
      <w:r w:rsidR="00391A63">
        <w:rPr>
          <w:rFonts w:ascii="Times New Roman" w:hAnsi="Times New Roman" w:cs="Times New Roman"/>
          <w:sz w:val="24"/>
          <w:szCs w:val="24"/>
        </w:rPr>
        <w:t>. In addition</w:t>
      </w:r>
      <w:r w:rsidR="00411CC1">
        <w:rPr>
          <w:rFonts w:ascii="Times New Roman" w:hAnsi="Times New Roman" w:cs="Times New Roman"/>
          <w:sz w:val="24"/>
          <w:szCs w:val="24"/>
        </w:rPr>
        <w:t xml:space="preserve">, other </w:t>
      </w:r>
      <w:r w:rsidR="00F776F9">
        <w:rPr>
          <w:rFonts w:ascii="Times New Roman" w:hAnsi="Times New Roman" w:cs="Times New Roman"/>
          <w:sz w:val="24"/>
          <w:szCs w:val="24"/>
        </w:rPr>
        <w:t xml:space="preserve">environmental </w:t>
      </w:r>
      <w:r w:rsidR="00411CC1">
        <w:rPr>
          <w:rFonts w:ascii="Times New Roman" w:hAnsi="Times New Roman" w:cs="Times New Roman"/>
          <w:sz w:val="24"/>
          <w:szCs w:val="24"/>
        </w:rPr>
        <w:t xml:space="preserve">data can be linked </w:t>
      </w:r>
      <w:r w:rsidR="00F776F9">
        <w:rPr>
          <w:rFonts w:ascii="Times New Roman" w:hAnsi="Times New Roman" w:cs="Times New Roman"/>
          <w:sz w:val="24"/>
          <w:szCs w:val="24"/>
        </w:rPr>
        <w:t xml:space="preserve">to Register RELOC-AGE </w:t>
      </w:r>
      <w:r w:rsidR="00411CC1">
        <w:rPr>
          <w:rFonts w:ascii="Times New Roman" w:hAnsi="Times New Roman" w:cs="Times New Roman"/>
          <w:sz w:val="24"/>
          <w:szCs w:val="24"/>
        </w:rPr>
        <w:t xml:space="preserve">upon </w:t>
      </w:r>
      <w:r w:rsidR="00F776F9">
        <w:rPr>
          <w:rFonts w:ascii="Times New Roman" w:hAnsi="Times New Roman" w:cs="Times New Roman"/>
          <w:sz w:val="24"/>
          <w:szCs w:val="24"/>
        </w:rPr>
        <w:t>further</w:t>
      </w:r>
      <w:r w:rsidR="00411CC1">
        <w:rPr>
          <w:rFonts w:ascii="Times New Roman" w:hAnsi="Times New Roman" w:cs="Times New Roman"/>
          <w:sz w:val="24"/>
          <w:szCs w:val="24"/>
        </w:rPr>
        <w:t xml:space="preserve"> need</w:t>
      </w:r>
      <w:r w:rsidR="00F776F9">
        <w:rPr>
          <w:rFonts w:ascii="Times New Roman" w:hAnsi="Times New Roman" w:cs="Times New Roman"/>
          <w:sz w:val="24"/>
          <w:szCs w:val="24"/>
        </w:rPr>
        <w:t>s</w:t>
      </w:r>
      <w:r w:rsidR="00411CC1">
        <w:rPr>
          <w:rFonts w:ascii="Times New Roman" w:hAnsi="Times New Roman" w:cs="Times New Roman"/>
          <w:sz w:val="24"/>
          <w:szCs w:val="24"/>
        </w:rPr>
        <w:t>.</w:t>
      </w:r>
    </w:p>
    <w:p w14:paraId="7B0776C8" w14:textId="77777777" w:rsidR="00F27701" w:rsidRPr="003D6569" w:rsidRDefault="00F27701" w:rsidP="001A4930">
      <w:pPr>
        <w:spacing w:before="120" w:after="0" w:line="360" w:lineRule="auto"/>
        <w:rPr>
          <w:rFonts w:ascii="Times New Roman" w:hAnsi="Times New Roman" w:cs="Times New Roman"/>
          <w:sz w:val="24"/>
          <w:szCs w:val="24"/>
        </w:rPr>
      </w:pPr>
    </w:p>
    <w:p w14:paraId="4231FCA8" w14:textId="6380C5DC" w:rsidR="00992F95" w:rsidRPr="003D6569" w:rsidRDefault="00992F95" w:rsidP="001A4930">
      <w:pPr>
        <w:spacing w:before="120" w:after="0" w:line="360" w:lineRule="auto"/>
        <w:rPr>
          <w:rFonts w:ascii="Times New Roman" w:hAnsi="Times New Roman" w:cs="Times New Roman"/>
          <w:sz w:val="24"/>
          <w:szCs w:val="24"/>
        </w:rPr>
      </w:pPr>
      <w:commentRangeStart w:id="15"/>
      <w:commentRangeStart w:id="16"/>
      <w:r w:rsidRPr="003D6569">
        <w:rPr>
          <w:rFonts w:ascii="Times New Roman" w:hAnsi="Times New Roman" w:cs="Times New Roman"/>
          <w:sz w:val="24"/>
          <w:szCs w:val="24"/>
        </w:rPr>
        <w:t>Table 1.</w:t>
      </w:r>
      <w:r w:rsidR="00F27701" w:rsidRPr="003D6569">
        <w:rPr>
          <w:rFonts w:ascii="Times New Roman" w:hAnsi="Times New Roman" w:cs="Times New Roman"/>
          <w:sz w:val="24"/>
          <w:szCs w:val="24"/>
        </w:rPr>
        <w:t xml:space="preserve"> </w:t>
      </w:r>
      <w:commentRangeEnd w:id="15"/>
      <w:r w:rsidR="009B2AFC">
        <w:rPr>
          <w:rStyle w:val="CommentReference"/>
          <w:lang w:val="sv-SE"/>
        </w:rPr>
        <w:commentReference w:id="15"/>
      </w:r>
      <w:commentRangeEnd w:id="16"/>
      <w:r w:rsidR="00E93385">
        <w:rPr>
          <w:rStyle w:val="CommentReference"/>
          <w:lang w:val="sv-SE"/>
        </w:rPr>
        <w:commentReference w:id="16"/>
      </w:r>
      <w:r w:rsidR="00F27701" w:rsidRPr="003D6569">
        <w:rPr>
          <w:rFonts w:ascii="Times New Roman" w:hAnsi="Times New Roman" w:cs="Times New Roman"/>
          <w:sz w:val="24"/>
          <w:szCs w:val="24"/>
        </w:rPr>
        <w:t xml:space="preserve">Overview of </w:t>
      </w:r>
      <w:r w:rsidR="00F744A1">
        <w:rPr>
          <w:rFonts w:ascii="Times New Roman" w:hAnsi="Times New Roman" w:cs="Times New Roman"/>
          <w:sz w:val="24"/>
          <w:szCs w:val="24"/>
        </w:rPr>
        <w:t xml:space="preserve">the data from the </w:t>
      </w:r>
      <w:r w:rsidR="00F27701" w:rsidRPr="003D6569">
        <w:rPr>
          <w:rFonts w:ascii="Times New Roman" w:hAnsi="Times New Roman" w:cs="Times New Roman"/>
          <w:sz w:val="24"/>
          <w:szCs w:val="24"/>
        </w:rPr>
        <w:t xml:space="preserve">registers </w:t>
      </w:r>
      <w:r w:rsidR="00F744A1">
        <w:rPr>
          <w:rFonts w:ascii="Times New Roman" w:hAnsi="Times New Roman" w:cs="Times New Roman"/>
          <w:sz w:val="24"/>
          <w:szCs w:val="24"/>
        </w:rPr>
        <w:t>available for the Register RELOC-AGE cohort</w:t>
      </w:r>
      <w:r w:rsidR="00F27701" w:rsidRPr="003D6569">
        <w:rPr>
          <w:rFonts w:ascii="Times New Roman" w:hAnsi="Times New Roman" w:cs="Times New Roman"/>
          <w:sz w:val="24"/>
          <w:szCs w:val="24"/>
        </w:rPr>
        <w:t>.</w:t>
      </w:r>
    </w:p>
    <w:tbl>
      <w:tblPr>
        <w:tblStyle w:val="TableGrid1"/>
        <w:tblW w:w="9742" w:type="dxa"/>
        <w:tblLayout w:type="fixed"/>
        <w:tblLook w:val="04A0" w:firstRow="1" w:lastRow="0" w:firstColumn="1" w:lastColumn="0" w:noHBand="0" w:noVBand="1"/>
      </w:tblPr>
      <w:tblGrid>
        <w:gridCol w:w="2056"/>
        <w:gridCol w:w="774"/>
        <w:gridCol w:w="709"/>
        <w:gridCol w:w="709"/>
        <w:gridCol w:w="709"/>
        <w:gridCol w:w="708"/>
        <w:gridCol w:w="709"/>
        <w:gridCol w:w="3368"/>
      </w:tblGrid>
      <w:tr w:rsidR="003D6569" w:rsidRPr="003D6569" w14:paraId="05E0F06D" w14:textId="77777777" w:rsidTr="00301513">
        <w:trPr>
          <w:trHeight w:val="450"/>
        </w:trPr>
        <w:tc>
          <w:tcPr>
            <w:tcW w:w="2056" w:type="dxa"/>
            <w:vMerge w:val="restart"/>
            <w:shd w:val="clear" w:color="auto" w:fill="AEAAAA" w:themeFill="background2" w:themeFillShade="BF"/>
            <w:hideMark/>
          </w:tcPr>
          <w:p w14:paraId="623B3D24" w14:textId="77777777" w:rsidR="004A6AF4" w:rsidRPr="003D6569" w:rsidRDefault="004A6AF4" w:rsidP="001A4930">
            <w:pPr>
              <w:spacing w:before="120" w:line="360" w:lineRule="auto"/>
              <w:rPr>
                <w:rFonts w:ascii="Times New Roman" w:hAnsi="Times New Roman" w:cs="Times New Roman"/>
                <w:sz w:val="24"/>
                <w:szCs w:val="24"/>
                <w:lang w:val="en-GB"/>
              </w:rPr>
            </w:pPr>
            <w:bookmarkStart w:id="17" w:name="_Hlk103927658"/>
            <w:r w:rsidRPr="003D6569">
              <w:rPr>
                <w:rFonts w:ascii="Times New Roman" w:hAnsi="Times New Roman" w:cs="Times New Roman"/>
                <w:sz w:val="24"/>
                <w:szCs w:val="24"/>
                <w:lang w:val="en-GB"/>
              </w:rPr>
              <w:t>Register (start year)</w:t>
            </w:r>
          </w:p>
        </w:tc>
        <w:tc>
          <w:tcPr>
            <w:tcW w:w="7686" w:type="dxa"/>
            <w:gridSpan w:val="7"/>
            <w:shd w:val="clear" w:color="auto" w:fill="AEAAAA" w:themeFill="background2" w:themeFillShade="BF"/>
            <w:hideMark/>
          </w:tcPr>
          <w:p w14:paraId="15A56A05" w14:textId="5C9FE59E"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 xml:space="preserve">Starting year for inclusion </w:t>
            </w:r>
            <w:r w:rsidR="00F744A1">
              <w:rPr>
                <w:rFonts w:ascii="Times New Roman" w:hAnsi="Times New Roman" w:cs="Times New Roman"/>
                <w:sz w:val="24"/>
                <w:szCs w:val="24"/>
                <w:lang w:val="en-GB"/>
              </w:rPr>
              <w:t>in Register RELOC-AGE</w:t>
            </w:r>
          </w:p>
        </w:tc>
      </w:tr>
      <w:tr w:rsidR="003D6569" w:rsidRPr="003D6569" w14:paraId="2C2CBD6B" w14:textId="77777777" w:rsidTr="009B2319">
        <w:trPr>
          <w:trHeight w:val="315"/>
        </w:trPr>
        <w:tc>
          <w:tcPr>
            <w:tcW w:w="2056" w:type="dxa"/>
            <w:vMerge/>
            <w:shd w:val="clear" w:color="auto" w:fill="AEAAAA" w:themeFill="background2" w:themeFillShade="BF"/>
            <w:hideMark/>
          </w:tcPr>
          <w:p w14:paraId="21743854" w14:textId="77777777" w:rsidR="004A6AF4" w:rsidRPr="003D6569" w:rsidRDefault="004A6AF4" w:rsidP="001A4930">
            <w:pPr>
              <w:spacing w:before="120" w:line="360" w:lineRule="auto"/>
              <w:rPr>
                <w:rFonts w:ascii="Times New Roman" w:hAnsi="Times New Roman" w:cs="Times New Roman"/>
                <w:sz w:val="24"/>
                <w:szCs w:val="24"/>
                <w:lang w:val="en-GB"/>
              </w:rPr>
            </w:pPr>
          </w:p>
        </w:tc>
        <w:tc>
          <w:tcPr>
            <w:tcW w:w="774" w:type="dxa"/>
            <w:shd w:val="clear" w:color="auto" w:fill="AEAAAA" w:themeFill="background2" w:themeFillShade="BF"/>
            <w:hideMark/>
          </w:tcPr>
          <w:p w14:paraId="02A1A0DF"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1987</w:t>
            </w:r>
          </w:p>
        </w:tc>
        <w:tc>
          <w:tcPr>
            <w:tcW w:w="709" w:type="dxa"/>
            <w:shd w:val="clear" w:color="auto" w:fill="AEAAAA" w:themeFill="background2" w:themeFillShade="BF"/>
            <w:hideMark/>
          </w:tcPr>
          <w:p w14:paraId="0DA540E3"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1988</w:t>
            </w:r>
          </w:p>
        </w:tc>
        <w:tc>
          <w:tcPr>
            <w:tcW w:w="709" w:type="dxa"/>
            <w:shd w:val="clear" w:color="auto" w:fill="AEAAAA" w:themeFill="background2" w:themeFillShade="BF"/>
            <w:hideMark/>
          </w:tcPr>
          <w:p w14:paraId="17B70EF3"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1990</w:t>
            </w:r>
          </w:p>
        </w:tc>
        <w:tc>
          <w:tcPr>
            <w:tcW w:w="709" w:type="dxa"/>
            <w:shd w:val="clear" w:color="auto" w:fill="AEAAAA" w:themeFill="background2" w:themeFillShade="BF"/>
            <w:hideMark/>
          </w:tcPr>
          <w:p w14:paraId="64C53985"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1994</w:t>
            </w:r>
          </w:p>
        </w:tc>
        <w:tc>
          <w:tcPr>
            <w:tcW w:w="708" w:type="dxa"/>
            <w:shd w:val="clear" w:color="auto" w:fill="AEAAAA" w:themeFill="background2" w:themeFillShade="BF"/>
            <w:hideMark/>
          </w:tcPr>
          <w:p w14:paraId="7D3C9AD3"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2005</w:t>
            </w:r>
          </w:p>
        </w:tc>
        <w:tc>
          <w:tcPr>
            <w:tcW w:w="709" w:type="dxa"/>
            <w:shd w:val="clear" w:color="auto" w:fill="AEAAAA" w:themeFill="background2" w:themeFillShade="BF"/>
            <w:hideMark/>
          </w:tcPr>
          <w:p w14:paraId="190C85FE"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2007</w:t>
            </w:r>
          </w:p>
        </w:tc>
        <w:tc>
          <w:tcPr>
            <w:tcW w:w="3368" w:type="dxa"/>
            <w:shd w:val="clear" w:color="auto" w:fill="AEAAAA" w:themeFill="background2" w:themeFillShade="BF"/>
            <w:hideMark/>
          </w:tcPr>
          <w:p w14:paraId="107D2623" w14:textId="0E71C46C"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2011 onwards</w:t>
            </w:r>
          </w:p>
        </w:tc>
      </w:tr>
      <w:tr w:rsidR="003D6569" w:rsidRPr="003D6569" w14:paraId="638EAD0E" w14:textId="77777777" w:rsidTr="00301513">
        <w:trPr>
          <w:trHeight w:val="780"/>
        </w:trPr>
        <w:tc>
          <w:tcPr>
            <w:tcW w:w="2056" w:type="dxa"/>
            <w:shd w:val="clear" w:color="auto" w:fill="D0CECE" w:themeFill="background2" w:themeFillShade="E6"/>
            <w:hideMark/>
          </w:tcPr>
          <w:p w14:paraId="4B6B8E42"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Total Population Register (TPR) (1968)</w:t>
            </w:r>
          </w:p>
        </w:tc>
        <w:tc>
          <w:tcPr>
            <w:tcW w:w="7686" w:type="dxa"/>
            <w:gridSpan w:val="7"/>
            <w:shd w:val="clear" w:color="auto" w:fill="D0CECE" w:themeFill="background2" w:themeFillShade="E6"/>
            <w:hideMark/>
          </w:tcPr>
          <w:p w14:paraId="783D5264"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 xml:space="preserve">Sex; birth date; civil status (duration, dates, changes); address (dates, changes); income; country of origin; citizenship; in-/emigration (dates); n of people in the dwelling; housing tenure; socioeconomic indicators of the neighbourhoods (on postal code, municipal levels) </w:t>
            </w:r>
          </w:p>
        </w:tc>
      </w:tr>
      <w:tr w:rsidR="003D6569" w:rsidRPr="003D6569" w14:paraId="422A9A53" w14:textId="77777777" w:rsidTr="00301513">
        <w:trPr>
          <w:trHeight w:val="780"/>
        </w:trPr>
        <w:tc>
          <w:tcPr>
            <w:tcW w:w="2056" w:type="dxa"/>
            <w:shd w:val="clear" w:color="auto" w:fill="D0CECE" w:themeFill="background2" w:themeFillShade="E6"/>
            <w:hideMark/>
          </w:tcPr>
          <w:p w14:paraId="64792236"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National Patient Register (NPR) (1987)</w:t>
            </w:r>
          </w:p>
        </w:tc>
        <w:tc>
          <w:tcPr>
            <w:tcW w:w="7686" w:type="dxa"/>
            <w:gridSpan w:val="7"/>
            <w:shd w:val="clear" w:color="auto" w:fill="D0CECE" w:themeFill="background2" w:themeFillShade="E6"/>
            <w:hideMark/>
          </w:tcPr>
          <w:p w14:paraId="16226FE0"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Hospitalization outcomes: total no. of hospitalizations/month; in-patient health outcomes based on ICD-10 chapters (e.g., for falls, fractures, stroke etc.)</w:t>
            </w:r>
          </w:p>
        </w:tc>
      </w:tr>
      <w:tr w:rsidR="003D6569" w:rsidRPr="003D6569" w14:paraId="3528D9B3" w14:textId="77777777" w:rsidTr="00301513">
        <w:trPr>
          <w:trHeight w:val="780"/>
        </w:trPr>
        <w:tc>
          <w:tcPr>
            <w:tcW w:w="2056" w:type="dxa"/>
            <w:shd w:val="clear" w:color="auto" w:fill="D0CECE" w:themeFill="background2" w:themeFillShade="E6"/>
            <w:hideMark/>
          </w:tcPr>
          <w:p w14:paraId="776F3399"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Real Estate Property Register (REPR) (1908)</w:t>
            </w:r>
          </w:p>
        </w:tc>
        <w:tc>
          <w:tcPr>
            <w:tcW w:w="7686" w:type="dxa"/>
            <w:gridSpan w:val="7"/>
            <w:shd w:val="clear" w:color="auto" w:fill="D0CECE" w:themeFill="background2" w:themeFillShade="E6"/>
            <w:hideMark/>
          </w:tcPr>
          <w:p w14:paraId="001B5F6F"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Objective housing characteristics for each dwelling: type of dwelling; price of dwelling; type of  tenure; size; presence of stairs/elevator; floor; building and construction year; characteristics of the neighbourhood: communal facilities (e.g., roads), green areas; date of each relocation</w:t>
            </w:r>
          </w:p>
        </w:tc>
      </w:tr>
      <w:tr w:rsidR="003D6569" w:rsidRPr="003D6569" w14:paraId="400C4948" w14:textId="77777777" w:rsidTr="00301513">
        <w:trPr>
          <w:trHeight w:val="780"/>
        </w:trPr>
        <w:tc>
          <w:tcPr>
            <w:tcW w:w="2056" w:type="dxa"/>
            <w:shd w:val="clear" w:color="auto" w:fill="D0CECE" w:themeFill="background2" w:themeFillShade="E6"/>
          </w:tcPr>
          <w:p w14:paraId="7B348097"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Geographical database (GD) (1952)</w:t>
            </w:r>
          </w:p>
        </w:tc>
        <w:tc>
          <w:tcPr>
            <w:tcW w:w="7686" w:type="dxa"/>
            <w:gridSpan w:val="7"/>
            <w:shd w:val="clear" w:color="auto" w:fill="D0CECE" w:themeFill="background2" w:themeFillShade="E6"/>
          </w:tcPr>
          <w:p w14:paraId="283623E8"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DESO (demographical statistical unit); coordinates of the housing and address etc.</w:t>
            </w:r>
          </w:p>
        </w:tc>
      </w:tr>
      <w:tr w:rsidR="003D6569" w:rsidRPr="003D6569" w14:paraId="4C5E9D2B" w14:textId="77777777" w:rsidTr="00301513">
        <w:trPr>
          <w:trHeight w:val="531"/>
        </w:trPr>
        <w:tc>
          <w:tcPr>
            <w:tcW w:w="2056" w:type="dxa"/>
            <w:shd w:val="clear" w:color="auto" w:fill="D0CECE" w:themeFill="background2" w:themeFillShade="E6"/>
            <w:hideMark/>
          </w:tcPr>
          <w:p w14:paraId="32642C5E"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Death Cause Register (DR) (1952)</w:t>
            </w:r>
          </w:p>
        </w:tc>
        <w:tc>
          <w:tcPr>
            <w:tcW w:w="7686" w:type="dxa"/>
            <w:gridSpan w:val="7"/>
            <w:shd w:val="clear" w:color="auto" w:fill="D0CECE" w:themeFill="background2" w:themeFillShade="E6"/>
            <w:hideMark/>
          </w:tcPr>
          <w:p w14:paraId="4806EA7D"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Death cause and date</w:t>
            </w:r>
          </w:p>
        </w:tc>
      </w:tr>
      <w:tr w:rsidR="003D6569" w:rsidRPr="003D6569" w14:paraId="1F10CDB5" w14:textId="77777777" w:rsidTr="009B2319">
        <w:trPr>
          <w:trHeight w:val="1320"/>
        </w:trPr>
        <w:tc>
          <w:tcPr>
            <w:tcW w:w="2056" w:type="dxa"/>
            <w:shd w:val="clear" w:color="auto" w:fill="D0CECE" w:themeFill="background2" w:themeFillShade="E6"/>
            <w:hideMark/>
          </w:tcPr>
          <w:p w14:paraId="6D0FA0DC" w14:textId="0B34E200"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 xml:space="preserve">Longitudinal integrated database for health insurance and labour market </w:t>
            </w:r>
            <w:r w:rsidRPr="003D6569">
              <w:rPr>
                <w:rFonts w:ascii="Times New Roman" w:hAnsi="Times New Roman" w:cs="Times New Roman"/>
                <w:sz w:val="24"/>
                <w:szCs w:val="24"/>
                <w:lang w:val="en-GB"/>
              </w:rPr>
              <w:lastRenderedPageBreak/>
              <w:t>studies (LISA) (1990)</w:t>
            </w:r>
          </w:p>
        </w:tc>
        <w:tc>
          <w:tcPr>
            <w:tcW w:w="1483" w:type="dxa"/>
            <w:gridSpan w:val="2"/>
            <w:hideMark/>
          </w:tcPr>
          <w:p w14:paraId="0B9B19B4"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lastRenderedPageBreak/>
              <w:t> </w:t>
            </w:r>
          </w:p>
        </w:tc>
        <w:tc>
          <w:tcPr>
            <w:tcW w:w="6203" w:type="dxa"/>
            <w:gridSpan w:val="5"/>
            <w:shd w:val="clear" w:color="auto" w:fill="D0CECE" w:themeFill="background2" w:themeFillShade="E6"/>
            <w:hideMark/>
          </w:tcPr>
          <w:p w14:paraId="5835B294" w14:textId="77777777" w:rsidR="004A6AF4" w:rsidRPr="003D6569" w:rsidRDefault="004A6AF4" w:rsidP="001A4930">
            <w:pPr>
              <w:spacing w:before="120" w:line="360" w:lineRule="auto"/>
              <w:rPr>
                <w:rFonts w:ascii="Times New Roman" w:hAnsi="Times New Roman" w:cs="Times New Roman"/>
                <w:sz w:val="24"/>
                <w:szCs w:val="24"/>
                <w:lang w:val="en-GB"/>
              </w:rPr>
            </w:pPr>
            <w:r w:rsidRPr="003D6569">
              <w:rPr>
                <w:rFonts w:ascii="Times New Roman" w:hAnsi="Times New Roman" w:cs="Times New Roman"/>
                <w:sz w:val="24"/>
                <w:szCs w:val="24"/>
                <w:lang w:val="en-GB"/>
              </w:rPr>
              <w:t>Education level, income, social insurance</w:t>
            </w:r>
          </w:p>
        </w:tc>
      </w:tr>
      <w:tr w:rsidR="003D6569" w:rsidRPr="003D6569" w14:paraId="762FFF54" w14:textId="77777777" w:rsidTr="009B2319">
        <w:trPr>
          <w:trHeight w:val="780"/>
        </w:trPr>
        <w:tc>
          <w:tcPr>
            <w:tcW w:w="2056" w:type="dxa"/>
            <w:shd w:val="clear" w:color="auto" w:fill="D0CECE" w:themeFill="background2" w:themeFillShade="E6"/>
            <w:hideMark/>
          </w:tcPr>
          <w:p w14:paraId="02643792"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Drug Prescription Register (DPR) (2005)</w:t>
            </w:r>
          </w:p>
        </w:tc>
        <w:tc>
          <w:tcPr>
            <w:tcW w:w="2901" w:type="dxa"/>
            <w:gridSpan w:val="4"/>
            <w:hideMark/>
          </w:tcPr>
          <w:p w14:paraId="59B48A1E"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 </w:t>
            </w:r>
          </w:p>
          <w:p w14:paraId="7E2395EF"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 </w:t>
            </w:r>
          </w:p>
          <w:p w14:paraId="363BFE64"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 </w:t>
            </w:r>
          </w:p>
        </w:tc>
        <w:tc>
          <w:tcPr>
            <w:tcW w:w="4785" w:type="dxa"/>
            <w:gridSpan w:val="3"/>
            <w:shd w:val="clear" w:color="auto" w:fill="D0CECE" w:themeFill="background2" w:themeFillShade="E6"/>
            <w:hideMark/>
          </w:tcPr>
          <w:p w14:paraId="369B12E0"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Drug prescriptions for chronic illnesses (ATC code, dose and date): endocrine; cardiovascular; hepatic; renal or neurological/ neuromuscular</w:t>
            </w:r>
          </w:p>
        </w:tc>
      </w:tr>
      <w:tr w:rsidR="003D6569" w:rsidRPr="003D6569" w14:paraId="409C9E4E" w14:textId="77777777" w:rsidTr="009B2319">
        <w:trPr>
          <w:trHeight w:val="472"/>
        </w:trPr>
        <w:tc>
          <w:tcPr>
            <w:tcW w:w="2056" w:type="dxa"/>
            <w:shd w:val="clear" w:color="auto" w:fill="D0CECE" w:themeFill="background2" w:themeFillShade="E6"/>
          </w:tcPr>
          <w:p w14:paraId="2A631F32" w14:textId="7502DD96" w:rsidR="004A6AF4" w:rsidRPr="007B6DB4" w:rsidRDefault="004A6AF4" w:rsidP="007B6DB4">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Swedish Intensive Care Register (SIR) (2001)</w:t>
            </w:r>
          </w:p>
        </w:tc>
        <w:tc>
          <w:tcPr>
            <w:tcW w:w="2901" w:type="dxa"/>
            <w:gridSpan w:val="4"/>
          </w:tcPr>
          <w:p w14:paraId="37B0875F" w14:textId="77777777" w:rsidR="004A6AF4" w:rsidRPr="007B6DB4" w:rsidRDefault="004A6AF4" w:rsidP="001A4930">
            <w:pPr>
              <w:spacing w:before="120" w:line="360" w:lineRule="auto"/>
              <w:rPr>
                <w:rFonts w:ascii="Times New Roman" w:hAnsi="Times New Roman" w:cs="Times New Roman"/>
                <w:sz w:val="24"/>
                <w:szCs w:val="24"/>
                <w:lang w:val="en-GB"/>
              </w:rPr>
            </w:pPr>
          </w:p>
        </w:tc>
        <w:tc>
          <w:tcPr>
            <w:tcW w:w="4785" w:type="dxa"/>
            <w:gridSpan w:val="3"/>
            <w:shd w:val="clear" w:color="auto" w:fill="D0CECE" w:themeFill="background2" w:themeFillShade="E6"/>
          </w:tcPr>
          <w:p w14:paraId="0A4628EC"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Intensive care for laboratory-confirmed influenza and (since 2020) COVID-19.</w:t>
            </w:r>
          </w:p>
        </w:tc>
      </w:tr>
      <w:tr w:rsidR="003D6569" w:rsidRPr="003D6569" w14:paraId="764B52DF" w14:textId="77777777" w:rsidTr="009B2319">
        <w:trPr>
          <w:trHeight w:val="472"/>
        </w:trPr>
        <w:tc>
          <w:tcPr>
            <w:tcW w:w="2056" w:type="dxa"/>
            <w:shd w:val="clear" w:color="auto" w:fill="D0CECE" w:themeFill="background2" w:themeFillShade="E6"/>
          </w:tcPr>
          <w:p w14:paraId="5371F57E"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Swedish internet-based surveillance system for communicable diseases (SmiNet) (1997; 2004)</w:t>
            </w:r>
          </w:p>
        </w:tc>
        <w:tc>
          <w:tcPr>
            <w:tcW w:w="2901" w:type="dxa"/>
            <w:gridSpan w:val="4"/>
          </w:tcPr>
          <w:p w14:paraId="55E3D6D6" w14:textId="77777777" w:rsidR="004A6AF4" w:rsidRPr="007B6DB4" w:rsidRDefault="004A6AF4" w:rsidP="001A4930">
            <w:pPr>
              <w:spacing w:before="120" w:line="360" w:lineRule="auto"/>
              <w:rPr>
                <w:rFonts w:ascii="Times New Roman" w:hAnsi="Times New Roman" w:cs="Times New Roman"/>
                <w:sz w:val="24"/>
                <w:szCs w:val="24"/>
                <w:lang w:val="en-GB"/>
              </w:rPr>
            </w:pPr>
          </w:p>
        </w:tc>
        <w:tc>
          <w:tcPr>
            <w:tcW w:w="4785" w:type="dxa"/>
            <w:gridSpan w:val="3"/>
            <w:shd w:val="clear" w:color="auto" w:fill="D0CECE" w:themeFill="background2" w:themeFillShade="E6"/>
          </w:tcPr>
          <w:p w14:paraId="20B5B772"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Laboratory-confirmed influenza and (since 2020) COVID-19</w:t>
            </w:r>
          </w:p>
        </w:tc>
      </w:tr>
      <w:tr w:rsidR="003D6569" w:rsidRPr="003D6569" w14:paraId="54CC8D6B" w14:textId="77777777" w:rsidTr="009B2319">
        <w:trPr>
          <w:trHeight w:val="541"/>
        </w:trPr>
        <w:tc>
          <w:tcPr>
            <w:tcW w:w="2056" w:type="dxa"/>
            <w:shd w:val="clear" w:color="auto" w:fill="D0CECE" w:themeFill="background2" w:themeFillShade="E6"/>
            <w:hideMark/>
          </w:tcPr>
          <w:p w14:paraId="42B739A3"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Municipal Health Care Register (MHCR) (2007)</w:t>
            </w:r>
          </w:p>
        </w:tc>
        <w:tc>
          <w:tcPr>
            <w:tcW w:w="3609" w:type="dxa"/>
            <w:gridSpan w:val="5"/>
            <w:hideMark/>
          </w:tcPr>
          <w:p w14:paraId="0A2AE92D"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 </w:t>
            </w:r>
          </w:p>
        </w:tc>
        <w:tc>
          <w:tcPr>
            <w:tcW w:w="4077" w:type="dxa"/>
            <w:gridSpan w:val="2"/>
            <w:shd w:val="clear" w:color="auto" w:fill="D0CECE" w:themeFill="background2" w:themeFillShade="E6"/>
            <w:hideMark/>
          </w:tcPr>
          <w:p w14:paraId="2B401759"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Care received and date</w:t>
            </w:r>
          </w:p>
        </w:tc>
      </w:tr>
      <w:tr w:rsidR="003D6569" w:rsidRPr="003D6569" w14:paraId="09A9DEB1" w14:textId="77777777" w:rsidTr="009B2319">
        <w:trPr>
          <w:trHeight w:val="1034"/>
        </w:trPr>
        <w:tc>
          <w:tcPr>
            <w:tcW w:w="2056" w:type="dxa"/>
            <w:shd w:val="clear" w:color="auto" w:fill="D0CECE" w:themeFill="background2" w:themeFillShade="E6"/>
            <w:hideMark/>
          </w:tcPr>
          <w:p w14:paraId="465A24C7"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Interventions for Elderly and People with Disabilities Register (IEPDR) (2007)</w:t>
            </w:r>
          </w:p>
        </w:tc>
        <w:tc>
          <w:tcPr>
            <w:tcW w:w="3609" w:type="dxa"/>
            <w:gridSpan w:val="5"/>
            <w:hideMark/>
          </w:tcPr>
          <w:p w14:paraId="0B41B725"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 </w:t>
            </w:r>
          </w:p>
        </w:tc>
        <w:tc>
          <w:tcPr>
            <w:tcW w:w="4077" w:type="dxa"/>
            <w:gridSpan w:val="2"/>
            <w:shd w:val="clear" w:color="auto" w:fill="D0CECE" w:themeFill="background2" w:themeFillShade="E6"/>
            <w:hideMark/>
          </w:tcPr>
          <w:p w14:paraId="731BB98A"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Home help and service type and no of hours/month/year: escorting, replace the relative, personal care, meal delivery, security alarm, daytime activities; short-term vs long-term</w:t>
            </w:r>
          </w:p>
        </w:tc>
      </w:tr>
      <w:tr w:rsidR="003D6569" w:rsidRPr="003D6569" w14:paraId="6C96A94E" w14:textId="77777777" w:rsidTr="009B2319">
        <w:trPr>
          <w:trHeight w:val="412"/>
        </w:trPr>
        <w:tc>
          <w:tcPr>
            <w:tcW w:w="2056" w:type="dxa"/>
            <w:shd w:val="clear" w:color="auto" w:fill="D0CECE" w:themeFill="background2" w:themeFillShade="E6"/>
          </w:tcPr>
          <w:p w14:paraId="54D0F402"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Apartment Register (AR) (2011)</w:t>
            </w:r>
          </w:p>
        </w:tc>
        <w:tc>
          <w:tcPr>
            <w:tcW w:w="4318" w:type="dxa"/>
            <w:gridSpan w:val="6"/>
          </w:tcPr>
          <w:p w14:paraId="6F2DC40B" w14:textId="77777777" w:rsidR="004A6AF4" w:rsidRPr="007B6DB4" w:rsidRDefault="004A6AF4" w:rsidP="001A4930">
            <w:pPr>
              <w:spacing w:before="120" w:line="360" w:lineRule="auto"/>
              <w:rPr>
                <w:rFonts w:ascii="Times New Roman" w:hAnsi="Times New Roman" w:cs="Times New Roman"/>
                <w:sz w:val="24"/>
                <w:szCs w:val="24"/>
                <w:lang w:val="en-GB"/>
              </w:rPr>
            </w:pPr>
          </w:p>
        </w:tc>
        <w:tc>
          <w:tcPr>
            <w:tcW w:w="3368" w:type="dxa"/>
            <w:shd w:val="clear" w:color="auto" w:fill="D0CECE" w:themeFill="background2" w:themeFillShade="E6"/>
          </w:tcPr>
          <w:p w14:paraId="49C6D999" w14:textId="77777777" w:rsidR="004A6AF4" w:rsidRPr="007B6DB4" w:rsidRDefault="004A6AF4"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Dwelling type; number of rooms; dwelling unit size; kitchen type</w:t>
            </w:r>
          </w:p>
        </w:tc>
      </w:tr>
      <w:tr w:rsidR="00356205" w:rsidRPr="003D6569" w14:paraId="29741A34" w14:textId="77777777" w:rsidTr="009B2319">
        <w:trPr>
          <w:trHeight w:val="412"/>
        </w:trPr>
        <w:tc>
          <w:tcPr>
            <w:tcW w:w="2056" w:type="dxa"/>
            <w:shd w:val="clear" w:color="auto" w:fill="D0CECE" w:themeFill="background2" w:themeFillShade="E6"/>
          </w:tcPr>
          <w:p w14:paraId="77C272D7" w14:textId="53E60856" w:rsidR="00356205" w:rsidRPr="007B6DB4" w:rsidRDefault="00356205" w:rsidP="001A4930">
            <w:pPr>
              <w:spacing w:before="120" w:line="360" w:lineRule="auto"/>
              <w:rPr>
                <w:rFonts w:ascii="Times New Roman" w:hAnsi="Times New Roman" w:cs="Times New Roman"/>
                <w:sz w:val="24"/>
                <w:szCs w:val="24"/>
                <w:lang w:val="en-GB"/>
              </w:rPr>
            </w:pPr>
            <w:r w:rsidRPr="007B6DB4">
              <w:rPr>
                <w:rFonts w:ascii="Times New Roman" w:hAnsi="Times New Roman" w:cs="Times New Roman"/>
                <w:sz w:val="24"/>
                <w:szCs w:val="24"/>
                <w:lang w:val="en-GB"/>
              </w:rPr>
              <w:t>Scania Outdoor Environment Database (ScOut)</w:t>
            </w:r>
          </w:p>
        </w:tc>
        <w:tc>
          <w:tcPr>
            <w:tcW w:w="4318" w:type="dxa"/>
            <w:gridSpan w:val="6"/>
          </w:tcPr>
          <w:p w14:paraId="79BC9F3C" w14:textId="77777777" w:rsidR="00356205" w:rsidRPr="007B6DB4" w:rsidRDefault="00356205" w:rsidP="001A4930">
            <w:pPr>
              <w:spacing w:before="120" w:line="360" w:lineRule="auto"/>
              <w:rPr>
                <w:rFonts w:ascii="Times New Roman" w:hAnsi="Times New Roman" w:cs="Times New Roman"/>
                <w:sz w:val="24"/>
                <w:szCs w:val="24"/>
                <w:lang w:val="en-GB"/>
              </w:rPr>
            </w:pPr>
          </w:p>
        </w:tc>
        <w:tc>
          <w:tcPr>
            <w:tcW w:w="3368" w:type="dxa"/>
            <w:shd w:val="clear" w:color="auto" w:fill="D0CECE" w:themeFill="background2" w:themeFillShade="E6"/>
          </w:tcPr>
          <w:p w14:paraId="5435A7D3" w14:textId="216E4226" w:rsidR="00356205" w:rsidRPr="007B6DB4" w:rsidRDefault="00356205" w:rsidP="001A4930">
            <w:pPr>
              <w:spacing w:before="120" w:line="360" w:lineRule="auto"/>
              <w:rPr>
                <w:rFonts w:ascii="Times New Roman" w:hAnsi="Times New Roman" w:cs="Times New Roman"/>
                <w:sz w:val="24"/>
                <w:szCs w:val="24"/>
              </w:rPr>
            </w:pPr>
            <w:r w:rsidRPr="007B6DB4">
              <w:rPr>
                <w:rFonts w:ascii="Times New Roman" w:hAnsi="Times New Roman" w:cs="Times New Roman"/>
                <w:sz w:val="24"/>
                <w:szCs w:val="24"/>
              </w:rPr>
              <w:t>24 outdoor environem</w:t>
            </w:r>
            <w:r w:rsidR="00117C2E">
              <w:rPr>
                <w:rFonts w:ascii="Times New Roman" w:hAnsi="Times New Roman" w:cs="Times New Roman"/>
                <w:sz w:val="24"/>
                <w:szCs w:val="24"/>
              </w:rPr>
              <w:t>ent</w:t>
            </w:r>
            <w:r w:rsidRPr="007B6DB4">
              <w:rPr>
                <w:rFonts w:ascii="Times New Roman" w:hAnsi="Times New Roman" w:cs="Times New Roman"/>
                <w:sz w:val="24"/>
                <w:szCs w:val="24"/>
              </w:rPr>
              <w:t xml:space="preserve"> </w:t>
            </w:r>
            <w:r w:rsidR="00117C2E">
              <w:rPr>
                <w:rFonts w:ascii="Times New Roman" w:hAnsi="Times New Roman" w:cs="Times New Roman"/>
                <w:sz w:val="24"/>
                <w:szCs w:val="24"/>
              </w:rPr>
              <w:t>characteristics</w:t>
            </w:r>
            <w:r w:rsidRPr="007B6DB4">
              <w:rPr>
                <w:rFonts w:ascii="Times New Roman" w:hAnsi="Times New Roman" w:cs="Times New Roman"/>
                <w:sz w:val="24"/>
                <w:szCs w:val="24"/>
              </w:rPr>
              <w:t xml:space="preserve"> 2008-2019</w:t>
            </w:r>
          </w:p>
        </w:tc>
      </w:tr>
    </w:tbl>
    <w:bookmarkEnd w:id="17"/>
    <w:p w14:paraId="46624F4B" w14:textId="0994D9AB" w:rsidR="004A6AF4" w:rsidRPr="003D6569" w:rsidRDefault="004A6AF4"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t>What has it found?</w:t>
      </w:r>
    </w:p>
    <w:p w14:paraId="7156525D" w14:textId="230FC1B6" w:rsidR="00BB7811" w:rsidRPr="003D6569" w:rsidRDefault="00787C2E" w:rsidP="001A4930">
      <w:pPr>
        <w:spacing w:before="120" w:after="0" w:line="360" w:lineRule="auto"/>
        <w:jc w:val="both"/>
        <w:rPr>
          <w:rFonts w:ascii="Times New Roman" w:hAnsi="Times New Roman" w:cs="Times New Roman"/>
          <w:sz w:val="24"/>
          <w:szCs w:val="24"/>
        </w:rPr>
      </w:pPr>
      <w:r w:rsidRPr="003D6569">
        <w:rPr>
          <w:rFonts w:ascii="Times New Roman" w:hAnsi="Times New Roman" w:cs="Times New Roman"/>
          <w:sz w:val="24"/>
          <w:szCs w:val="24"/>
        </w:rPr>
        <w:lastRenderedPageBreak/>
        <w:t>Need to have the first study submitted for this.</w:t>
      </w:r>
    </w:p>
    <w:p w14:paraId="6E7BF1E2" w14:textId="2BAECD73" w:rsidR="004A6AF4" w:rsidRPr="003D6569" w:rsidRDefault="004A6AF4" w:rsidP="001A4930">
      <w:pPr>
        <w:spacing w:before="120" w:after="0" w:line="360" w:lineRule="auto"/>
        <w:jc w:val="both"/>
        <w:rPr>
          <w:rFonts w:ascii="Times New Roman" w:hAnsi="Times New Roman" w:cs="Times New Roman"/>
          <w:sz w:val="24"/>
          <w:szCs w:val="24"/>
          <w:u w:val="single"/>
        </w:rPr>
      </w:pPr>
      <w:r w:rsidRPr="003D6569">
        <w:rPr>
          <w:rFonts w:ascii="Times New Roman" w:hAnsi="Times New Roman" w:cs="Times New Roman"/>
          <w:sz w:val="24"/>
          <w:szCs w:val="24"/>
          <w:u w:val="single"/>
        </w:rPr>
        <w:t>describe the most important findings and publications generated by the cohort (provide a web address if there is a complete list of publications online);</w:t>
      </w:r>
    </w:p>
    <w:p w14:paraId="4D700EAA" w14:textId="77777777" w:rsidR="004A6AF4" w:rsidRPr="003D6569" w:rsidRDefault="004A6AF4" w:rsidP="001A4930">
      <w:pPr>
        <w:spacing w:before="120" w:after="0" w:line="360" w:lineRule="auto"/>
        <w:jc w:val="both"/>
        <w:rPr>
          <w:rFonts w:ascii="Times New Roman" w:hAnsi="Times New Roman" w:cs="Times New Roman"/>
          <w:sz w:val="24"/>
          <w:szCs w:val="24"/>
          <w:u w:val="single"/>
        </w:rPr>
      </w:pPr>
      <w:r w:rsidRPr="003D6569">
        <w:rPr>
          <w:rFonts w:ascii="Times New Roman" w:hAnsi="Times New Roman" w:cs="Times New Roman"/>
          <w:sz w:val="24"/>
          <w:szCs w:val="24"/>
          <w:u w:val="single"/>
        </w:rPr>
        <w:t>describe what has been found rather than what has been examined; and</w:t>
      </w:r>
    </w:p>
    <w:p w14:paraId="46D1B9D0" w14:textId="0CCCEBEC" w:rsidR="00F6683E" w:rsidRPr="003D6569" w:rsidRDefault="004A6AF4" w:rsidP="001A4930">
      <w:pPr>
        <w:spacing w:before="120" w:after="0" w:line="360" w:lineRule="auto"/>
        <w:jc w:val="both"/>
        <w:rPr>
          <w:rFonts w:ascii="Times New Roman" w:hAnsi="Times New Roman" w:cs="Times New Roman"/>
          <w:sz w:val="24"/>
          <w:szCs w:val="24"/>
          <w:u w:val="single"/>
        </w:rPr>
      </w:pPr>
      <w:r w:rsidRPr="003D6569">
        <w:rPr>
          <w:rFonts w:ascii="Times New Roman" w:hAnsi="Times New Roman" w:cs="Times New Roman"/>
          <w:sz w:val="24"/>
          <w:szCs w:val="24"/>
          <w:u w:val="single"/>
        </w:rPr>
        <w:t xml:space="preserve">illustrate one or two of the main findings with </w:t>
      </w:r>
      <w:r w:rsidR="000D6985" w:rsidRPr="003D6569">
        <w:rPr>
          <w:rFonts w:ascii="Times New Roman" w:hAnsi="Times New Roman" w:cs="Times New Roman"/>
          <w:sz w:val="24"/>
          <w:szCs w:val="24"/>
          <w:u w:val="single"/>
        </w:rPr>
        <w:t>a table or figure.</w:t>
      </w:r>
    </w:p>
    <w:p w14:paraId="182C1F34" w14:textId="77777777" w:rsidR="007567F2" w:rsidRPr="003D6569" w:rsidRDefault="007567F2" w:rsidP="001A4930">
      <w:pPr>
        <w:spacing w:before="120" w:after="0" w:line="360" w:lineRule="auto"/>
        <w:jc w:val="both"/>
        <w:rPr>
          <w:rFonts w:ascii="Times New Roman" w:hAnsi="Times New Roman" w:cs="Times New Roman"/>
          <w:b/>
          <w:sz w:val="24"/>
          <w:szCs w:val="24"/>
        </w:rPr>
      </w:pPr>
    </w:p>
    <w:p w14:paraId="1543B1A8" w14:textId="6B46DA28" w:rsidR="00F6683E" w:rsidRPr="003D6569" w:rsidRDefault="00F6683E"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t>What are the</w:t>
      </w:r>
      <w:r w:rsidR="000D6985" w:rsidRPr="003D6569">
        <w:rPr>
          <w:rFonts w:ascii="Times New Roman" w:hAnsi="Times New Roman" w:cs="Times New Roman"/>
          <w:b/>
          <w:sz w:val="24"/>
          <w:szCs w:val="24"/>
        </w:rPr>
        <w:t xml:space="preserve"> main strengths and weaknesses?</w:t>
      </w:r>
    </w:p>
    <w:p w14:paraId="391EF7CA" w14:textId="032A3E79" w:rsidR="00CF1EB4" w:rsidRDefault="00F25C87" w:rsidP="009C36E9">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While the challenge to study housing choices and decisions is that </w:t>
      </w:r>
      <w:r w:rsidR="00ED59BE">
        <w:rPr>
          <w:rFonts w:ascii="Times New Roman" w:hAnsi="Times New Roman" w:cs="Times New Roman"/>
          <w:sz w:val="24"/>
          <w:szCs w:val="24"/>
          <w:shd w:val="clear" w:color="auto" w:fill="FFFFFF"/>
        </w:rPr>
        <w:t>data on individual perceptions</w:t>
      </w:r>
      <w:r>
        <w:rPr>
          <w:rFonts w:ascii="Times New Roman" w:hAnsi="Times New Roman" w:cs="Times New Roman"/>
          <w:sz w:val="24"/>
          <w:szCs w:val="24"/>
          <w:shd w:val="clear" w:color="auto" w:fill="FFFFFF"/>
        </w:rPr>
        <w:t xml:space="preserve"> should be collected from the individual participants through surveys or interviews directly,</w:t>
      </w:r>
      <w:r>
        <w:rPr>
          <w:rFonts w:ascii="Times New Roman" w:hAnsi="Times New Roman" w:cs="Times New Roman"/>
          <w:sz w:val="24"/>
          <w:szCs w:val="24"/>
          <w:shd w:val="clear" w:color="auto" w:fill="FFFFFF"/>
        </w:rPr>
        <w:fldChar w:fldCharType="begin"/>
      </w:r>
      <w:r w:rsidR="00A11462">
        <w:rPr>
          <w:rFonts w:ascii="Times New Roman" w:hAnsi="Times New Roman" w:cs="Times New Roman"/>
          <w:sz w:val="24"/>
          <w:szCs w:val="24"/>
          <w:shd w:val="clear" w:color="auto" w:fill="FFFFFF"/>
        </w:rPr>
        <w:instrText>ADDIN RW.CITE{{doc:614c45cc8f0870d8ca16377a Zingmark,Magnus [No Information]}}</w:instrText>
      </w:r>
      <w:r>
        <w:rPr>
          <w:rFonts w:ascii="Times New Roman" w:hAnsi="Times New Roman" w:cs="Times New Roman"/>
          <w:sz w:val="24"/>
          <w:szCs w:val="24"/>
          <w:shd w:val="clear" w:color="auto" w:fill="FFFFFF"/>
        </w:rPr>
        <w:fldChar w:fldCharType="separate"/>
      </w:r>
      <w:r w:rsidR="00A11462" w:rsidRPr="00A11462">
        <w:rPr>
          <w:rFonts w:ascii="Times New Roman" w:hAnsi="Times New Roman" w:cs="Times New Roman"/>
          <w:bCs/>
          <w:sz w:val="24"/>
          <w:szCs w:val="24"/>
          <w:shd w:val="clear" w:color="auto" w:fill="FFFFFF"/>
          <w:vertAlign w:val="superscript"/>
          <w:lang w:val="en-US"/>
        </w:rPr>
        <w:t>17</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objectively measured living environment characteristics obtained through population-based registers is a yet underused alternative to learn about the actual links between housing, relocation and active and healthy ageing (trajectories). For this reason, a number of</w:t>
      </w:r>
      <w:r w:rsidR="0033077A" w:rsidRPr="003D6569">
        <w:rPr>
          <w:rFonts w:ascii="Times New Roman" w:hAnsi="Times New Roman" w:cs="Times New Roman"/>
          <w:sz w:val="24"/>
          <w:szCs w:val="24"/>
        </w:rPr>
        <w:t xml:space="preserve"> population-based registers have been linked to provide a hitherto never used opportunity to investigate </w:t>
      </w:r>
      <w:r w:rsidR="0033077A">
        <w:rPr>
          <w:rFonts w:ascii="Times New Roman" w:hAnsi="Times New Roman" w:cs="Times New Roman"/>
          <w:sz w:val="24"/>
          <w:szCs w:val="24"/>
        </w:rPr>
        <w:t>housing</w:t>
      </w:r>
      <w:r w:rsidR="0033077A" w:rsidRPr="003D6569">
        <w:rPr>
          <w:rFonts w:ascii="Times New Roman" w:hAnsi="Times New Roman" w:cs="Times New Roman"/>
          <w:sz w:val="24"/>
          <w:szCs w:val="24"/>
        </w:rPr>
        <w:t xml:space="preserve"> and health </w:t>
      </w:r>
      <w:r w:rsidR="0033077A">
        <w:rPr>
          <w:rFonts w:ascii="Times New Roman" w:hAnsi="Times New Roman" w:cs="Times New Roman"/>
          <w:sz w:val="24"/>
          <w:szCs w:val="24"/>
        </w:rPr>
        <w:t>associations</w:t>
      </w:r>
      <w:r w:rsidR="0033077A" w:rsidRPr="003D6569">
        <w:rPr>
          <w:rFonts w:ascii="Times New Roman" w:hAnsi="Times New Roman" w:cs="Times New Roman"/>
          <w:sz w:val="24"/>
          <w:szCs w:val="24"/>
        </w:rPr>
        <w:t xml:space="preserve"> in older age, with a possibility to also study the effects of COVID-19 and influenza A(H1N1)pdm09 pandemics on these associations</w:t>
      </w:r>
      <w:r w:rsidR="0033077A">
        <w:rPr>
          <w:rFonts w:ascii="Times New Roman" w:hAnsi="Times New Roman" w:cs="Times New Roman"/>
          <w:sz w:val="24"/>
          <w:szCs w:val="24"/>
        </w:rPr>
        <w:t xml:space="preserve">. </w:t>
      </w:r>
      <w:r w:rsidR="00ED59BE">
        <w:rPr>
          <w:rFonts w:ascii="Times New Roman" w:hAnsi="Times New Roman" w:cs="Times New Roman"/>
          <w:sz w:val="24"/>
          <w:szCs w:val="24"/>
        </w:rPr>
        <w:t>Addressing the need of prospective data based on detailed surveys as well as in-depth qualitative studies with individuals aged 55+, Register RELOC-AGE is one part of the large RELOC-AGE Project, which is based on a mixed-methods design. That is, with the Prospective RELOC-AGE</w:t>
      </w:r>
      <w:r w:rsidR="007B6DB4">
        <w:rPr>
          <w:rFonts w:ascii="Times New Roman" w:hAnsi="Times New Roman" w:cs="Times New Roman"/>
          <w:sz w:val="24"/>
          <w:szCs w:val="24"/>
        </w:rPr>
        <w:t xml:space="preserve"> </w:t>
      </w:r>
      <w:r w:rsidR="007B6DB4">
        <w:rPr>
          <w:rFonts w:ascii="Times New Roman" w:hAnsi="Times New Roman" w:cs="Times New Roman"/>
          <w:sz w:val="24"/>
          <w:szCs w:val="24"/>
          <w:shd w:val="clear" w:color="auto" w:fill="FFFFFF"/>
        </w:rPr>
        <w:fldChar w:fldCharType="begin"/>
      </w:r>
      <w:r w:rsidR="007B6DB4">
        <w:rPr>
          <w:rFonts w:ascii="Times New Roman" w:hAnsi="Times New Roman" w:cs="Times New Roman"/>
          <w:sz w:val="24"/>
          <w:szCs w:val="24"/>
          <w:shd w:val="clear" w:color="auto" w:fill="FFFFFF"/>
        </w:rPr>
        <w:instrText>ADDIN RW.CITE{{doc:614c45cc8f0870d8ca16377a Zingmark,Magnus [No Information]}}</w:instrText>
      </w:r>
      <w:r w:rsidR="007B6DB4">
        <w:rPr>
          <w:rFonts w:ascii="Times New Roman" w:hAnsi="Times New Roman" w:cs="Times New Roman"/>
          <w:sz w:val="24"/>
          <w:szCs w:val="24"/>
          <w:shd w:val="clear" w:color="auto" w:fill="FFFFFF"/>
        </w:rPr>
        <w:fldChar w:fldCharType="separate"/>
      </w:r>
      <w:r w:rsidR="007B6DB4" w:rsidRPr="00A11462">
        <w:rPr>
          <w:rFonts w:ascii="Times New Roman" w:hAnsi="Times New Roman" w:cs="Times New Roman"/>
          <w:bCs/>
          <w:sz w:val="24"/>
          <w:szCs w:val="24"/>
          <w:shd w:val="clear" w:color="auto" w:fill="FFFFFF"/>
          <w:vertAlign w:val="superscript"/>
          <w:lang w:val="en-US"/>
        </w:rPr>
        <w:t>17</w:t>
      </w:r>
      <w:r w:rsidR="007B6DB4">
        <w:rPr>
          <w:rFonts w:ascii="Times New Roman" w:hAnsi="Times New Roman" w:cs="Times New Roman"/>
          <w:sz w:val="24"/>
          <w:szCs w:val="24"/>
          <w:shd w:val="clear" w:color="auto" w:fill="FFFFFF"/>
        </w:rPr>
        <w:fldChar w:fldCharType="end"/>
      </w:r>
      <w:r w:rsidR="00ED59BE">
        <w:rPr>
          <w:rFonts w:ascii="Times New Roman" w:hAnsi="Times New Roman" w:cs="Times New Roman"/>
          <w:sz w:val="24"/>
          <w:szCs w:val="24"/>
        </w:rPr>
        <w:t xml:space="preserve"> and Register RELOC-AGE </w:t>
      </w:r>
      <w:r w:rsidR="00CF1EB4">
        <w:rPr>
          <w:rFonts w:ascii="Times New Roman" w:hAnsi="Times New Roman" w:cs="Times New Roman"/>
          <w:sz w:val="24"/>
          <w:szCs w:val="24"/>
        </w:rPr>
        <w:t>we are in a strong position to generate novel knowledge in this research field.</w:t>
      </w:r>
      <w:r w:rsidR="00ED59BE">
        <w:rPr>
          <w:rFonts w:ascii="Times New Roman" w:hAnsi="Times New Roman" w:cs="Times New Roman"/>
          <w:sz w:val="24"/>
          <w:szCs w:val="24"/>
        </w:rPr>
        <w:t xml:space="preserve"> </w:t>
      </w:r>
    </w:p>
    <w:p w14:paraId="1DB04E6A" w14:textId="1693694C" w:rsidR="00223A7F" w:rsidRDefault="0033077A" w:rsidP="009C36E9">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our knowledge, </w:t>
      </w:r>
      <w:r w:rsidR="00CF1EB4">
        <w:rPr>
          <w:rFonts w:ascii="Times New Roman" w:hAnsi="Times New Roman" w:cs="Times New Roman"/>
          <w:sz w:val="24"/>
          <w:szCs w:val="24"/>
        </w:rPr>
        <w:t>the</w:t>
      </w:r>
      <w:r>
        <w:rPr>
          <w:rFonts w:ascii="Times New Roman" w:hAnsi="Times New Roman" w:cs="Times New Roman"/>
          <w:sz w:val="24"/>
          <w:szCs w:val="24"/>
        </w:rPr>
        <w:t xml:space="preserve"> </w:t>
      </w:r>
      <w:r w:rsidRPr="003D6569">
        <w:rPr>
          <w:rFonts w:ascii="Times New Roman" w:hAnsi="Times New Roman" w:cs="Times New Roman"/>
          <w:sz w:val="24"/>
          <w:szCs w:val="24"/>
        </w:rPr>
        <w:t xml:space="preserve">Register RELOC-AGE </w:t>
      </w:r>
      <w:r>
        <w:rPr>
          <w:rFonts w:ascii="Times New Roman" w:hAnsi="Times New Roman" w:cs="Times New Roman"/>
          <w:sz w:val="24"/>
          <w:szCs w:val="24"/>
        </w:rPr>
        <w:t>data</w:t>
      </w:r>
      <w:r w:rsidR="00577510" w:rsidRPr="003D6569">
        <w:rPr>
          <w:rFonts w:ascii="Times New Roman" w:hAnsi="Times New Roman" w:cs="Times New Roman"/>
          <w:sz w:val="24"/>
          <w:szCs w:val="24"/>
        </w:rPr>
        <w:t xml:space="preserve"> infrastructure is inter/nationally unique in terms of the size and type of study population, follow-up length and information detail</w:t>
      </w:r>
      <w:r w:rsidR="00F27701" w:rsidRPr="003D6569">
        <w:rPr>
          <w:rFonts w:ascii="Times New Roman" w:hAnsi="Times New Roman" w:cs="Times New Roman"/>
          <w:sz w:val="24"/>
          <w:szCs w:val="24"/>
        </w:rPr>
        <w:t>.</w:t>
      </w:r>
      <w:r w:rsidR="00223A7F" w:rsidRPr="003D6569">
        <w:rPr>
          <w:rFonts w:ascii="Times New Roman" w:hAnsi="Times New Roman" w:cs="Times New Roman"/>
          <w:sz w:val="24"/>
          <w:szCs w:val="24"/>
        </w:rPr>
        <w:t xml:space="preserve"> </w:t>
      </w:r>
      <w:r>
        <w:rPr>
          <w:rFonts w:ascii="Times New Roman" w:hAnsi="Times New Roman" w:cs="Times New Roman"/>
          <w:sz w:val="24"/>
          <w:szCs w:val="24"/>
        </w:rPr>
        <w:t>Including</w:t>
      </w:r>
      <w:r w:rsidR="00223A7F" w:rsidRPr="003D6569">
        <w:rPr>
          <w:rFonts w:ascii="Times New Roman" w:hAnsi="Times New Roman" w:cs="Times New Roman"/>
          <w:sz w:val="24"/>
          <w:szCs w:val="24"/>
        </w:rPr>
        <w:t xml:space="preserve"> </w:t>
      </w:r>
      <w:r>
        <w:rPr>
          <w:rFonts w:ascii="Times New Roman" w:hAnsi="Times New Roman" w:cs="Times New Roman"/>
          <w:sz w:val="24"/>
          <w:szCs w:val="24"/>
        </w:rPr>
        <w:t xml:space="preserve">the study participants already at age 55+ allows </w:t>
      </w:r>
      <w:r w:rsidR="00223A7F" w:rsidRPr="003D6569">
        <w:rPr>
          <w:rFonts w:ascii="Times New Roman" w:hAnsi="Times New Roman" w:cs="Times New Roman"/>
          <w:sz w:val="24"/>
          <w:szCs w:val="24"/>
        </w:rPr>
        <w:t>us to capture the dynamics at target from an earlier phase in life than done before.</w:t>
      </w:r>
      <w:r w:rsidR="00FE456B">
        <w:rPr>
          <w:rFonts w:ascii="Times New Roman" w:hAnsi="Times New Roman" w:cs="Times New Roman"/>
          <w:sz w:val="24"/>
          <w:szCs w:val="24"/>
        </w:rPr>
        <w:t xml:space="preserve"> </w:t>
      </w:r>
      <w:r w:rsidR="009C36E9" w:rsidRPr="0033077A">
        <w:rPr>
          <w:rFonts w:ascii="Times New Roman" w:hAnsi="Times New Roman" w:cs="Times New Roman"/>
          <w:sz w:val="24"/>
          <w:szCs w:val="24"/>
        </w:rPr>
        <w:t>To</w:t>
      </w:r>
      <w:r w:rsidR="009C36E9">
        <w:rPr>
          <w:rFonts w:ascii="Times New Roman" w:hAnsi="Times New Roman" w:cs="Times New Roman"/>
          <w:sz w:val="24"/>
          <w:szCs w:val="24"/>
        </w:rPr>
        <w:t xml:space="preserve"> </w:t>
      </w:r>
      <w:r w:rsidR="009C36E9" w:rsidRPr="0033077A">
        <w:rPr>
          <w:rFonts w:ascii="Times New Roman" w:hAnsi="Times New Roman" w:cs="Times New Roman"/>
          <w:sz w:val="24"/>
          <w:szCs w:val="24"/>
        </w:rPr>
        <w:t xml:space="preserve">be able to address the </w:t>
      </w:r>
      <w:r w:rsidR="00E5530D">
        <w:rPr>
          <w:rFonts w:ascii="Times New Roman" w:hAnsi="Times New Roman" w:cs="Times New Roman"/>
          <w:sz w:val="24"/>
          <w:szCs w:val="24"/>
        </w:rPr>
        <w:t>social</w:t>
      </w:r>
      <w:r w:rsidR="009C36E9" w:rsidRPr="0033077A">
        <w:rPr>
          <w:rFonts w:ascii="Times New Roman" w:hAnsi="Times New Roman" w:cs="Times New Roman"/>
          <w:sz w:val="24"/>
          <w:szCs w:val="24"/>
        </w:rPr>
        <w:t xml:space="preserve"> context in which the 55+ participants age, includ</w:t>
      </w:r>
      <w:r w:rsidR="00E5530D">
        <w:rPr>
          <w:rFonts w:ascii="Times New Roman" w:hAnsi="Times New Roman" w:cs="Times New Roman"/>
          <w:sz w:val="24"/>
          <w:szCs w:val="24"/>
        </w:rPr>
        <w:t>ing</w:t>
      </w:r>
      <w:r w:rsidR="009C36E9" w:rsidRPr="0033077A">
        <w:rPr>
          <w:rFonts w:ascii="Times New Roman" w:hAnsi="Times New Roman" w:cs="Times New Roman"/>
          <w:sz w:val="24"/>
          <w:szCs w:val="24"/>
        </w:rPr>
        <w:t xml:space="preserve"> demographic, socioeconomic</w:t>
      </w:r>
      <w:r w:rsidR="00411CC1">
        <w:rPr>
          <w:rFonts w:ascii="Times New Roman" w:hAnsi="Times New Roman" w:cs="Times New Roman"/>
          <w:sz w:val="24"/>
          <w:szCs w:val="24"/>
        </w:rPr>
        <w:t xml:space="preserve"> </w:t>
      </w:r>
      <w:r w:rsidR="009C36E9" w:rsidRPr="0033077A">
        <w:rPr>
          <w:rFonts w:ascii="Times New Roman" w:hAnsi="Times New Roman" w:cs="Times New Roman"/>
          <w:sz w:val="24"/>
          <w:szCs w:val="24"/>
        </w:rPr>
        <w:t>and health data about their spouses/reg. partners (irrespective of their age)</w:t>
      </w:r>
      <w:r w:rsidR="00E5530D">
        <w:rPr>
          <w:rFonts w:ascii="Times New Roman" w:hAnsi="Times New Roman" w:cs="Times New Roman"/>
          <w:sz w:val="24"/>
          <w:szCs w:val="24"/>
        </w:rPr>
        <w:t xml:space="preserve"> is a notable strength</w:t>
      </w:r>
      <w:r w:rsidR="009C36E9" w:rsidRPr="0033077A">
        <w:rPr>
          <w:rFonts w:ascii="Times New Roman" w:hAnsi="Times New Roman" w:cs="Times New Roman"/>
          <w:sz w:val="24"/>
          <w:szCs w:val="24"/>
        </w:rPr>
        <w:t>.</w:t>
      </w:r>
    </w:p>
    <w:p w14:paraId="05E064D8" w14:textId="5DB2006E" w:rsidR="009C36E9" w:rsidRPr="0033077A" w:rsidRDefault="009C36E9" w:rsidP="009C36E9">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Linked TPR, NPR, DR, LISA, SmiNet and SIR</w:t>
      </w:r>
      <w:r w:rsidR="0033077A" w:rsidRPr="0033077A">
        <w:rPr>
          <w:rFonts w:ascii="Times New Roman" w:hAnsi="Times New Roman" w:cs="Times New Roman"/>
          <w:sz w:val="24"/>
          <w:szCs w:val="24"/>
        </w:rPr>
        <w:t xml:space="preserve"> provide data of high quality. </w:t>
      </w:r>
      <w:commentRangeStart w:id="18"/>
      <w:commentRangeStart w:id="19"/>
      <w:r w:rsidRPr="009C36E9">
        <w:rPr>
          <w:rFonts w:ascii="Times New Roman" w:hAnsi="Times New Roman" w:cs="Times New Roman"/>
          <w:sz w:val="24"/>
          <w:szCs w:val="24"/>
          <w:highlight w:val="yellow"/>
        </w:rPr>
        <w:t xml:space="preserve">While data in REPR are detailed and generally </w:t>
      </w:r>
      <w:r w:rsidR="00260CD7">
        <w:rPr>
          <w:rFonts w:ascii="Times New Roman" w:hAnsi="Times New Roman" w:cs="Times New Roman"/>
          <w:sz w:val="24"/>
          <w:szCs w:val="24"/>
          <w:highlight w:val="yellow"/>
        </w:rPr>
        <w:t xml:space="preserve">of </w:t>
      </w:r>
      <w:r w:rsidRPr="009C36E9">
        <w:rPr>
          <w:rFonts w:ascii="Times New Roman" w:hAnsi="Times New Roman" w:cs="Times New Roman"/>
          <w:sz w:val="24"/>
          <w:szCs w:val="24"/>
          <w:highlight w:val="yellow"/>
        </w:rPr>
        <w:t xml:space="preserve">high quality, one known limitation is that </w:t>
      </w:r>
      <w:ins w:id="20" w:author="Giedre Gefenaite" w:date="2021-12-13T10:25:00Z">
        <w:r w:rsidR="00805F7D">
          <w:rPr>
            <w:rFonts w:ascii="Times New Roman" w:hAnsi="Times New Roman" w:cs="Times New Roman"/>
            <w:sz w:val="24"/>
            <w:szCs w:val="24"/>
            <w:highlight w:val="yellow"/>
          </w:rPr>
          <w:t xml:space="preserve">the </w:t>
        </w:r>
      </w:ins>
      <w:r w:rsidRPr="009C36E9">
        <w:rPr>
          <w:rFonts w:ascii="Times New Roman" w:hAnsi="Times New Roman" w:cs="Times New Roman"/>
          <w:sz w:val="24"/>
          <w:szCs w:val="24"/>
          <w:highlight w:val="yellow"/>
        </w:rPr>
        <w:t xml:space="preserve">relocations to special accommodation </w:t>
      </w:r>
      <w:del w:id="21" w:author="Giedre Gefenaite" w:date="2021-12-13T10:26:00Z">
        <w:r w:rsidRPr="009C36E9" w:rsidDel="00805F7D">
          <w:rPr>
            <w:rFonts w:ascii="Times New Roman" w:hAnsi="Times New Roman" w:cs="Times New Roman"/>
            <w:sz w:val="24"/>
            <w:szCs w:val="24"/>
            <w:highlight w:val="yellow"/>
          </w:rPr>
          <w:delText xml:space="preserve">for older people </w:delText>
        </w:r>
      </w:del>
      <w:r w:rsidRPr="009C36E9">
        <w:rPr>
          <w:rFonts w:ascii="Times New Roman" w:hAnsi="Times New Roman" w:cs="Times New Roman"/>
          <w:sz w:val="24"/>
          <w:szCs w:val="24"/>
          <w:highlight w:val="yellow"/>
        </w:rPr>
        <w:t>are not well captured</w:t>
      </w:r>
      <w:ins w:id="22" w:author="Giedre Gefenaite" w:date="2021-12-13T10:24:00Z">
        <w:r w:rsidR="00805F7D">
          <w:rPr>
            <w:rFonts w:ascii="Times New Roman" w:hAnsi="Times New Roman" w:cs="Times New Roman"/>
            <w:sz w:val="24"/>
            <w:szCs w:val="24"/>
            <w:highlight w:val="yellow"/>
          </w:rPr>
          <w:t xml:space="preserve"> as </w:t>
        </w:r>
      </w:ins>
      <w:ins w:id="23" w:author="Giedre Gefenaite" w:date="2021-12-13T10:27:00Z">
        <w:r w:rsidR="00805F7D">
          <w:rPr>
            <w:rFonts w:ascii="Times New Roman" w:hAnsi="Times New Roman" w:cs="Times New Roman"/>
            <w:sz w:val="24"/>
            <w:szCs w:val="24"/>
            <w:highlight w:val="yellow"/>
          </w:rPr>
          <w:t>older persons</w:t>
        </w:r>
      </w:ins>
      <w:ins w:id="24" w:author="Giedre Gefenaite" w:date="2021-12-13T10:24:00Z">
        <w:r w:rsidR="00805F7D">
          <w:rPr>
            <w:rFonts w:ascii="Times New Roman" w:hAnsi="Times New Roman" w:cs="Times New Roman"/>
            <w:sz w:val="24"/>
            <w:szCs w:val="24"/>
            <w:highlight w:val="yellow"/>
          </w:rPr>
          <w:t xml:space="preserve"> tend to not deregister from their previ</w:t>
        </w:r>
      </w:ins>
      <w:ins w:id="25" w:author="Giedre Gefenaite" w:date="2021-12-13T10:25:00Z">
        <w:r w:rsidR="00805F7D">
          <w:rPr>
            <w:rFonts w:ascii="Times New Roman" w:hAnsi="Times New Roman" w:cs="Times New Roman"/>
            <w:sz w:val="24"/>
            <w:szCs w:val="24"/>
            <w:highlight w:val="yellow"/>
          </w:rPr>
          <w:t>ous</w:t>
        </w:r>
      </w:ins>
      <w:ins w:id="26" w:author="Giedre Gefenaite" w:date="2021-12-13T10:27:00Z">
        <w:r w:rsidR="00805F7D">
          <w:rPr>
            <w:rFonts w:ascii="Times New Roman" w:hAnsi="Times New Roman" w:cs="Times New Roman"/>
            <w:sz w:val="24"/>
            <w:szCs w:val="24"/>
            <w:highlight w:val="yellow"/>
          </w:rPr>
          <w:t xml:space="preserve"> independent living</w:t>
        </w:r>
      </w:ins>
      <w:ins w:id="27" w:author="Giedre Gefenaite" w:date="2021-12-13T10:25:00Z">
        <w:r w:rsidR="00805F7D">
          <w:rPr>
            <w:rFonts w:ascii="Times New Roman" w:hAnsi="Times New Roman" w:cs="Times New Roman"/>
            <w:sz w:val="24"/>
            <w:szCs w:val="24"/>
            <w:highlight w:val="yellow"/>
          </w:rPr>
          <w:t xml:space="preserve"> </w:t>
        </w:r>
      </w:ins>
      <w:ins w:id="28" w:author="Giedre Gefenaite" w:date="2021-12-13T10:24:00Z">
        <w:r w:rsidR="00805F7D">
          <w:rPr>
            <w:rFonts w:ascii="Times New Roman" w:hAnsi="Times New Roman" w:cs="Times New Roman"/>
            <w:sz w:val="24"/>
            <w:szCs w:val="24"/>
            <w:highlight w:val="yellow"/>
          </w:rPr>
          <w:t>accommodation</w:t>
        </w:r>
      </w:ins>
      <w:r w:rsidRPr="009C36E9">
        <w:rPr>
          <w:rFonts w:ascii="Times New Roman" w:hAnsi="Times New Roman" w:cs="Times New Roman"/>
          <w:sz w:val="24"/>
          <w:szCs w:val="24"/>
          <w:highlight w:val="yellow"/>
        </w:rPr>
        <w:t>.</w:t>
      </w:r>
      <w:r>
        <w:rPr>
          <w:rFonts w:ascii="Times New Roman" w:hAnsi="Times New Roman" w:cs="Times New Roman"/>
          <w:sz w:val="24"/>
          <w:szCs w:val="24"/>
        </w:rPr>
        <w:t xml:space="preserve"> </w:t>
      </w:r>
      <w:commentRangeEnd w:id="18"/>
      <w:r w:rsidR="009B2AFC">
        <w:rPr>
          <w:rStyle w:val="CommentReference"/>
          <w:lang w:val="sv-SE"/>
        </w:rPr>
        <w:commentReference w:id="18"/>
      </w:r>
      <w:commentRangeEnd w:id="19"/>
      <w:r w:rsidR="00805F7D">
        <w:rPr>
          <w:rStyle w:val="CommentReference"/>
          <w:lang w:val="sv-SE"/>
        </w:rPr>
        <w:commentReference w:id="19"/>
      </w:r>
      <w:r w:rsidR="0033077A" w:rsidRPr="0033077A">
        <w:rPr>
          <w:rFonts w:ascii="Times New Roman" w:hAnsi="Times New Roman" w:cs="Times New Roman"/>
          <w:sz w:val="24"/>
          <w:szCs w:val="24"/>
        </w:rPr>
        <w:t>The remaining registries pose</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some challenges due to shorter follow up and/or data quality, to be taken into careful consideration</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 xml:space="preserve">during the </w:t>
      </w:r>
      <w:r w:rsidR="0033077A" w:rsidRPr="0033077A">
        <w:rPr>
          <w:rFonts w:ascii="Times New Roman" w:hAnsi="Times New Roman" w:cs="Times New Roman"/>
          <w:sz w:val="24"/>
          <w:szCs w:val="24"/>
        </w:rPr>
        <w:lastRenderedPageBreak/>
        <w:t>design and analysis phases, as well as when interpreting and reporting the results. Linking</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to AR add</w:t>
      </w:r>
      <w:r>
        <w:rPr>
          <w:rFonts w:ascii="Times New Roman" w:hAnsi="Times New Roman" w:cs="Times New Roman"/>
          <w:sz w:val="24"/>
          <w:szCs w:val="24"/>
        </w:rPr>
        <w:t>s</w:t>
      </w:r>
      <w:r w:rsidR="0033077A" w:rsidRPr="0033077A">
        <w:rPr>
          <w:rFonts w:ascii="Times New Roman" w:hAnsi="Times New Roman" w:cs="Times New Roman"/>
          <w:sz w:val="24"/>
          <w:szCs w:val="24"/>
        </w:rPr>
        <w:t xml:space="preserve"> more detailed information about the dwellings </w:t>
      </w:r>
      <w:r>
        <w:rPr>
          <w:rFonts w:ascii="Times New Roman" w:hAnsi="Times New Roman" w:cs="Times New Roman"/>
          <w:sz w:val="24"/>
          <w:szCs w:val="24"/>
        </w:rPr>
        <w:t>since 2011</w:t>
      </w:r>
      <w:r w:rsidR="0033077A" w:rsidRPr="0033077A">
        <w:rPr>
          <w:rFonts w:ascii="Times New Roman" w:hAnsi="Times New Roman" w:cs="Times New Roman"/>
          <w:sz w:val="24"/>
          <w:szCs w:val="24"/>
        </w:rPr>
        <w:t>, and</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 xml:space="preserve">DPR data will </w:t>
      </w:r>
      <w:r w:rsidR="00260CD7">
        <w:rPr>
          <w:rFonts w:ascii="Times New Roman" w:hAnsi="Times New Roman" w:cs="Times New Roman"/>
          <w:sz w:val="24"/>
          <w:szCs w:val="24"/>
        </w:rPr>
        <w:t>make it possible</w:t>
      </w:r>
      <w:r w:rsidR="00260CD7" w:rsidRPr="0033077A">
        <w:rPr>
          <w:rFonts w:ascii="Times New Roman" w:hAnsi="Times New Roman" w:cs="Times New Roman"/>
          <w:sz w:val="24"/>
          <w:szCs w:val="24"/>
        </w:rPr>
        <w:t xml:space="preserve"> </w:t>
      </w:r>
      <w:r w:rsidR="0033077A" w:rsidRPr="0033077A">
        <w:rPr>
          <w:rFonts w:ascii="Times New Roman" w:hAnsi="Times New Roman" w:cs="Times New Roman"/>
          <w:sz w:val="24"/>
          <w:szCs w:val="24"/>
        </w:rPr>
        <w:t xml:space="preserve">to use more detailed information on health conditions </w:t>
      </w:r>
      <w:r>
        <w:rPr>
          <w:rFonts w:ascii="Times New Roman" w:hAnsi="Times New Roman" w:cs="Times New Roman"/>
          <w:sz w:val="24"/>
          <w:szCs w:val="24"/>
        </w:rPr>
        <w:t>and primary health care use since 2005</w:t>
      </w:r>
      <w:r w:rsidR="0033077A" w:rsidRPr="0033077A">
        <w:rPr>
          <w:rFonts w:ascii="Times New Roman" w:hAnsi="Times New Roman" w:cs="Times New Roman"/>
          <w:sz w:val="24"/>
          <w:szCs w:val="24"/>
        </w:rPr>
        <w:t>.</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Additional measures to decrease the risk of bias (e.g., limiting the analysis to fewer years or</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 xml:space="preserve">municipalities) will be </w:t>
      </w:r>
      <w:r w:rsidR="00260CD7">
        <w:rPr>
          <w:rFonts w:ascii="Times New Roman" w:hAnsi="Times New Roman" w:cs="Times New Roman"/>
          <w:sz w:val="24"/>
          <w:szCs w:val="24"/>
        </w:rPr>
        <w:t>considered</w:t>
      </w:r>
      <w:r w:rsidR="00260CD7" w:rsidRPr="0033077A">
        <w:rPr>
          <w:rFonts w:ascii="Times New Roman" w:hAnsi="Times New Roman" w:cs="Times New Roman"/>
          <w:sz w:val="24"/>
          <w:szCs w:val="24"/>
        </w:rPr>
        <w:t xml:space="preserve"> </w:t>
      </w:r>
      <w:r w:rsidR="0033077A" w:rsidRPr="0033077A">
        <w:rPr>
          <w:rFonts w:ascii="Times New Roman" w:hAnsi="Times New Roman" w:cs="Times New Roman"/>
          <w:sz w:val="24"/>
          <w:szCs w:val="24"/>
        </w:rPr>
        <w:t>due to lower data quality in MHCR and IEDPR, for the latter especially in</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some years. Nevertheless, municipal health care and care of people with disabilities is an essential</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 xml:space="preserve">indicator of active and healthy ageing and these registries </w:t>
      </w:r>
      <w:r>
        <w:rPr>
          <w:rFonts w:ascii="Times New Roman" w:hAnsi="Times New Roman" w:cs="Times New Roman"/>
          <w:sz w:val="24"/>
          <w:szCs w:val="24"/>
        </w:rPr>
        <w:t>will</w:t>
      </w:r>
      <w:r w:rsidR="0033077A" w:rsidRPr="0033077A">
        <w:rPr>
          <w:rFonts w:ascii="Times New Roman" w:hAnsi="Times New Roman" w:cs="Times New Roman"/>
          <w:sz w:val="24"/>
          <w:szCs w:val="24"/>
        </w:rPr>
        <w:t xml:space="preserve"> be used as complementary</w:t>
      </w:r>
      <w:r>
        <w:rPr>
          <w:rFonts w:ascii="Times New Roman" w:hAnsi="Times New Roman" w:cs="Times New Roman"/>
          <w:sz w:val="24"/>
          <w:szCs w:val="24"/>
        </w:rPr>
        <w:t xml:space="preserve"> </w:t>
      </w:r>
      <w:r w:rsidR="0033077A" w:rsidRPr="0033077A">
        <w:rPr>
          <w:rFonts w:ascii="Times New Roman" w:hAnsi="Times New Roman" w:cs="Times New Roman"/>
          <w:sz w:val="24"/>
          <w:szCs w:val="24"/>
        </w:rPr>
        <w:t>data sources</w:t>
      </w:r>
      <w:r w:rsidR="00260CD7">
        <w:rPr>
          <w:rFonts w:ascii="Times New Roman" w:hAnsi="Times New Roman" w:cs="Times New Roman"/>
          <w:sz w:val="24"/>
          <w:szCs w:val="24"/>
        </w:rPr>
        <w:t>, which will contribute</w:t>
      </w:r>
      <w:r w:rsidR="0033077A" w:rsidRPr="0033077A">
        <w:rPr>
          <w:rFonts w:ascii="Times New Roman" w:hAnsi="Times New Roman" w:cs="Times New Roman"/>
          <w:sz w:val="24"/>
          <w:szCs w:val="24"/>
        </w:rPr>
        <w:t xml:space="preserve"> to identify</w:t>
      </w:r>
      <w:r w:rsidR="009D1492">
        <w:rPr>
          <w:rFonts w:ascii="Times New Roman" w:hAnsi="Times New Roman" w:cs="Times New Roman"/>
          <w:sz w:val="24"/>
          <w:szCs w:val="24"/>
        </w:rPr>
        <w:t>ing</w:t>
      </w:r>
      <w:r>
        <w:rPr>
          <w:rFonts w:ascii="Times New Roman" w:hAnsi="Times New Roman" w:cs="Times New Roman"/>
          <w:sz w:val="24"/>
          <w:szCs w:val="24"/>
        </w:rPr>
        <w:t xml:space="preserve"> their</w:t>
      </w:r>
      <w:r w:rsidR="0033077A" w:rsidRPr="0033077A">
        <w:rPr>
          <w:rFonts w:ascii="Times New Roman" w:hAnsi="Times New Roman" w:cs="Times New Roman"/>
          <w:sz w:val="24"/>
          <w:szCs w:val="24"/>
        </w:rPr>
        <w:t xml:space="preserve"> (yet unknown) limitations and strengths. </w:t>
      </w:r>
    </w:p>
    <w:p w14:paraId="7B766BFA" w14:textId="5122BDD0" w:rsidR="007567F2" w:rsidRPr="003D6569" w:rsidRDefault="009C36E9" w:rsidP="001A4930">
      <w:pPr>
        <w:spacing w:before="120"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project is situated </w:t>
      </w:r>
      <w:r w:rsidRPr="00FE456B">
        <w:rPr>
          <w:rFonts w:ascii="Times New Roman" w:hAnsi="Times New Roman" w:cs="Times New Roman"/>
          <w:sz w:val="24"/>
          <w:szCs w:val="24"/>
        </w:rPr>
        <w:t>at the Centre for Ageing and Supportive Environments (CASE), bridging</w:t>
      </w:r>
      <w:r>
        <w:rPr>
          <w:rFonts w:ascii="Times New Roman" w:hAnsi="Times New Roman" w:cs="Times New Roman"/>
          <w:sz w:val="24"/>
          <w:szCs w:val="24"/>
        </w:rPr>
        <w:t xml:space="preserve"> </w:t>
      </w:r>
      <w:r w:rsidRPr="00FE456B">
        <w:rPr>
          <w:rFonts w:ascii="Times New Roman" w:hAnsi="Times New Roman" w:cs="Times New Roman"/>
          <w:sz w:val="24"/>
          <w:szCs w:val="24"/>
        </w:rPr>
        <w:t>research at four faculties and collaborating with L</w:t>
      </w:r>
      <w:r>
        <w:rPr>
          <w:rFonts w:ascii="Times New Roman" w:hAnsi="Times New Roman" w:cs="Times New Roman"/>
          <w:sz w:val="24"/>
          <w:szCs w:val="24"/>
        </w:rPr>
        <w:t xml:space="preserve">und University </w:t>
      </w:r>
      <w:r w:rsidRPr="00FE456B">
        <w:rPr>
          <w:rFonts w:ascii="Times New Roman" w:hAnsi="Times New Roman" w:cs="Times New Roman"/>
          <w:sz w:val="24"/>
          <w:szCs w:val="24"/>
        </w:rPr>
        <w:t>Population Research</w:t>
      </w:r>
      <w:r>
        <w:rPr>
          <w:rFonts w:ascii="Times New Roman" w:hAnsi="Times New Roman" w:cs="Times New Roman"/>
          <w:sz w:val="24"/>
          <w:szCs w:val="24"/>
        </w:rPr>
        <w:t xml:space="preserve"> Platform (LUPOP), providing the needed subject expertise and collaborations in an excellent research environment.</w:t>
      </w:r>
    </w:p>
    <w:p w14:paraId="610331ED" w14:textId="1944B23C" w:rsidR="00F6683E" w:rsidRPr="003D6569" w:rsidRDefault="00F6683E"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t>Can I get hold of the data? Where can I find out more?</w:t>
      </w:r>
    </w:p>
    <w:p w14:paraId="5BCB69DF" w14:textId="013522A6" w:rsidR="007567F2" w:rsidRPr="00D67A70" w:rsidRDefault="002450F0" w:rsidP="001A4930">
      <w:pPr>
        <w:spacing w:before="120" w:after="0" w:line="360" w:lineRule="auto"/>
        <w:jc w:val="both"/>
        <w:rPr>
          <w:rFonts w:ascii="Times New Roman" w:hAnsi="Times New Roman" w:cs="Times New Roman"/>
          <w:sz w:val="24"/>
          <w:szCs w:val="24"/>
        </w:rPr>
      </w:pPr>
      <w:r w:rsidRPr="003D6569">
        <w:rPr>
          <w:rFonts w:ascii="Times New Roman" w:hAnsi="Times New Roman" w:cs="Times New Roman"/>
          <w:sz w:val="24"/>
          <w:szCs w:val="24"/>
        </w:rPr>
        <w:t xml:space="preserve">Proposals for possible collaboration </w:t>
      </w:r>
      <w:r w:rsidR="00A57E66" w:rsidRPr="00A57E66">
        <w:rPr>
          <w:rFonts w:ascii="Times New Roman" w:hAnsi="Times New Roman" w:cs="Times New Roman"/>
          <w:sz w:val="24"/>
          <w:szCs w:val="24"/>
        </w:rPr>
        <w:t xml:space="preserve">should be sent to the Lund University Population Research Platform (LUPOP; lupop@ed.lu.se) </w:t>
      </w:r>
      <w:r w:rsidR="00A57E66">
        <w:rPr>
          <w:rFonts w:ascii="Times New Roman" w:hAnsi="Times New Roman" w:cs="Times New Roman"/>
          <w:sz w:val="24"/>
          <w:szCs w:val="24"/>
        </w:rPr>
        <w:t>or directly to the responsible researchers</w:t>
      </w:r>
      <w:r w:rsidRPr="003D6569">
        <w:rPr>
          <w:rFonts w:ascii="Times New Roman" w:hAnsi="Times New Roman" w:cs="Times New Roman"/>
          <w:sz w:val="24"/>
          <w:szCs w:val="24"/>
        </w:rPr>
        <w:t xml:space="preserve"> </w:t>
      </w:r>
      <w:r w:rsidR="00A939A6">
        <w:rPr>
          <w:rFonts w:ascii="Times New Roman" w:hAnsi="Times New Roman" w:cs="Times New Roman"/>
          <w:sz w:val="24"/>
          <w:szCs w:val="24"/>
        </w:rPr>
        <w:t>assoc. prof.</w:t>
      </w:r>
      <w:r w:rsidRPr="003D6569">
        <w:rPr>
          <w:rFonts w:ascii="Times New Roman" w:hAnsi="Times New Roman" w:cs="Times New Roman"/>
          <w:sz w:val="24"/>
          <w:szCs w:val="24"/>
        </w:rPr>
        <w:t xml:space="preserve"> Giedre Gefenaite [giedre.gefenaite@med.lu.se] or prof. Susanne Iwarsson [susanne.iwarsson@med.lu.se]. </w:t>
      </w:r>
      <w:r w:rsidR="008F57E9" w:rsidRPr="003D6569">
        <w:rPr>
          <w:rFonts w:ascii="Times New Roman" w:hAnsi="Times New Roman" w:cs="Times New Roman"/>
          <w:sz w:val="24"/>
          <w:szCs w:val="24"/>
        </w:rPr>
        <w:t xml:space="preserve">Each case will be considered in terms of research scope, meeting </w:t>
      </w:r>
      <w:r w:rsidR="00586781">
        <w:rPr>
          <w:rFonts w:ascii="Times New Roman" w:hAnsi="Times New Roman" w:cs="Times New Roman"/>
          <w:sz w:val="24"/>
          <w:szCs w:val="24"/>
        </w:rPr>
        <w:t>applicable ethical regulations</w:t>
      </w:r>
      <w:r w:rsidR="007B6DB4">
        <w:rPr>
          <w:rFonts w:ascii="Times New Roman" w:hAnsi="Times New Roman" w:cs="Times New Roman"/>
          <w:sz w:val="24"/>
          <w:szCs w:val="24"/>
        </w:rPr>
        <w:t xml:space="preserve"> </w:t>
      </w:r>
      <w:r w:rsidR="00A57E66">
        <w:rPr>
          <w:rFonts w:ascii="Times New Roman" w:hAnsi="Times New Roman" w:cs="Times New Roman"/>
          <w:sz w:val="24"/>
          <w:szCs w:val="24"/>
        </w:rPr>
        <w:t xml:space="preserve">the </w:t>
      </w:r>
      <w:r w:rsidR="00A57E66" w:rsidRPr="003D6569">
        <w:rPr>
          <w:rFonts w:ascii="Times New Roman" w:eastAsia="Times New Roman" w:hAnsi="Times New Roman" w:cs="Times New Roman"/>
          <w:sz w:val="24"/>
          <w:szCs w:val="24"/>
          <w:lang w:eastAsia="en-GB"/>
        </w:rPr>
        <w:t xml:space="preserve">by the Swedish Ethical Review Board </w:t>
      </w:r>
      <w:r w:rsidR="00A57E66">
        <w:rPr>
          <w:rFonts w:ascii="Times New Roman" w:eastAsia="Times New Roman" w:hAnsi="Times New Roman" w:cs="Times New Roman"/>
          <w:sz w:val="24"/>
          <w:szCs w:val="24"/>
          <w:lang w:eastAsia="en-GB"/>
        </w:rPr>
        <w:t xml:space="preserve">(EPM) </w:t>
      </w:r>
      <w:r w:rsidR="008F57E9" w:rsidRPr="003D6569">
        <w:rPr>
          <w:rFonts w:ascii="Times New Roman" w:hAnsi="Times New Roman" w:cs="Times New Roman"/>
          <w:sz w:val="24"/>
          <w:szCs w:val="24"/>
        </w:rPr>
        <w:t xml:space="preserve">and </w:t>
      </w:r>
      <w:r w:rsidR="00586781">
        <w:rPr>
          <w:rFonts w:ascii="Times New Roman" w:hAnsi="Times New Roman" w:cs="Times New Roman"/>
          <w:sz w:val="24"/>
          <w:szCs w:val="24"/>
        </w:rPr>
        <w:t xml:space="preserve">the </w:t>
      </w:r>
      <w:r w:rsidR="00D87651" w:rsidRPr="00D87651">
        <w:rPr>
          <w:rFonts w:ascii="Times New Roman" w:hAnsi="Times New Roman" w:cs="Times New Roman"/>
          <w:sz w:val="24"/>
          <w:szCs w:val="24"/>
        </w:rPr>
        <w:t>General Data Protection Regulation</w:t>
      </w:r>
      <w:r w:rsidR="00D87651">
        <w:rPr>
          <w:rFonts w:ascii="Times New Roman" w:hAnsi="Times New Roman" w:cs="Times New Roman"/>
          <w:sz w:val="24"/>
          <w:szCs w:val="24"/>
        </w:rPr>
        <w:t xml:space="preserve"> (</w:t>
      </w:r>
      <w:r w:rsidR="008F57E9" w:rsidRPr="003D6569">
        <w:rPr>
          <w:rFonts w:ascii="Times New Roman" w:hAnsi="Times New Roman" w:cs="Times New Roman"/>
          <w:sz w:val="24"/>
          <w:szCs w:val="24"/>
        </w:rPr>
        <w:t>GDPR</w:t>
      </w:r>
      <w:r w:rsidR="00D87651">
        <w:rPr>
          <w:rFonts w:ascii="Times New Roman" w:hAnsi="Times New Roman" w:cs="Times New Roman"/>
          <w:sz w:val="24"/>
          <w:szCs w:val="24"/>
        </w:rPr>
        <w:t>)</w:t>
      </w:r>
      <w:r w:rsidR="007B6DB4">
        <w:rPr>
          <w:rFonts w:ascii="Times New Roman" w:hAnsi="Times New Roman" w:cs="Times New Roman"/>
          <w:sz w:val="24"/>
          <w:szCs w:val="24"/>
        </w:rPr>
        <w:t>, aiming to facilitate research with local and international partners.</w:t>
      </w:r>
    </w:p>
    <w:p w14:paraId="1C0E520F" w14:textId="33F1BC23" w:rsidR="00F6683E" w:rsidRPr="003D6569" w:rsidRDefault="00F6683E"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t>Ethics approval</w:t>
      </w:r>
    </w:p>
    <w:p w14:paraId="2D44D92C" w14:textId="01EB1AFC" w:rsidR="007567F2" w:rsidRPr="00D67A70" w:rsidRDefault="00F125C3" w:rsidP="00D67A70">
      <w:pPr>
        <w:autoSpaceDE w:val="0"/>
        <w:autoSpaceDN w:val="0"/>
        <w:adjustRightInd w:val="0"/>
        <w:spacing w:before="120" w:after="120" w:line="360" w:lineRule="auto"/>
        <w:rPr>
          <w:rFonts w:ascii="Times New Roman" w:eastAsia="Times New Roman" w:hAnsi="Times New Roman" w:cs="Times New Roman"/>
          <w:sz w:val="24"/>
          <w:szCs w:val="24"/>
          <w:lang w:eastAsia="sv-SE"/>
        </w:rPr>
      </w:pPr>
      <w:r w:rsidRPr="003D6569">
        <w:rPr>
          <w:rFonts w:ascii="Times New Roman" w:hAnsi="Times New Roman" w:cs="Times New Roman"/>
          <w:sz w:val="24"/>
          <w:szCs w:val="24"/>
        </w:rPr>
        <w:t xml:space="preserve">Register RELOC-AGE </w:t>
      </w:r>
      <w:r w:rsidR="00DA5250">
        <w:rPr>
          <w:rFonts w:ascii="Times New Roman" w:hAnsi="Times New Roman" w:cs="Times New Roman"/>
          <w:sz w:val="24"/>
          <w:szCs w:val="24"/>
        </w:rPr>
        <w:t xml:space="preserve">project </w:t>
      </w:r>
      <w:r w:rsidRPr="003D6569">
        <w:rPr>
          <w:rFonts w:ascii="Times New Roman" w:hAnsi="Times New Roman" w:cs="Times New Roman"/>
          <w:sz w:val="24"/>
          <w:szCs w:val="24"/>
        </w:rPr>
        <w:t xml:space="preserve">was approved </w:t>
      </w:r>
      <w:r w:rsidRPr="003D6569">
        <w:rPr>
          <w:rFonts w:ascii="Times New Roman" w:eastAsia="Times New Roman" w:hAnsi="Times New Roman" w:cs="Times New Roman"/>
          <w:sz w:val="24"/>
          <w:szCs w:val="24"/>
          <w:lang w:eastAsia="en-GB"/>
        </w:rPr>
        <w:t xml:space="preserve">by the </w:t>
      </w:r>
      <w:r w:rsidR="00EA6690">
        <w:rPr>
          <w:rFonts w:ascii="Times New Roman" w:eastAsia="Times New Roman" w:hAnsi="Times New Roman" w:cs="Times New Roman"/>
          <w:sz w:val="24"/>
          <w:szCs w:val="24"/>
          <w:lang w:eastAsia="en-GB"/>
        </w:rPr>
        <w:t>EPM</w:t>
      </w:r>
      <w:r w:rsidR="00A57E66">
        <w:rPr>
          <w:rFonts w:ascii="Times New Roman" w:eastAsia="Times New Roman" w:hAnsi="Times New Roman" w:cs="Times New Roman"/>
          <w:sz w:val="24"/>
          <w:szCs w:val="24"/>
          <w:lang w:eastAsia="en-GB"/>
        </w:rPr>
        <w:t xml:space="preserve"> (</w:t>
      </w:r>
      <w:r w:rsidRPr="003D6569">
        <w:rPr>
          <w:rFonts w:ascii="Times New Roman" w:hAnsi="Times New Roman" w:cs="Times New Roman"/>
          <w:sz w:val="24"/>
          <w:szCs w:val="24"/>
        </w:rPr>
        <w:t>Dnr. 2020-01369</w:t>
      </w:r>
      <w:r w:rsidR="00DA5250">
        <w:rPr>
          <w:rFonts w:ascii="Times New Roman" w:hAnsi="Times New Roman" w:cs="Times New Roman"/>
          <w:sz w:val="24"/>
          <w:szCs w:val="24"/>
        </w:rPr>
        <w:t>, Dnr. 2021-01124</w:t>
      </w:r>
      <w:r w:rsidRPr="003D6569">
        <w:rPr>
          <w:rFonts w:ascii="Times New Roman" w:hAnsi="Times New Roman" w:cs="Times New Roman"/>
          <w:sz w:val="24"/>
          <w:szCs w:val="24"/>
        </w:rPr>
        <w:t>)</w:t>
      </w:r>
      <w:r w:rsidR="00A57E66">
        <w:rPr>
          <w:rFonts w:ascii="Times New Roman" w:hAnsi="Times New Roman" w:cs="Times New Roman"/>
          <w:sz w:val="24"/>
          <w:szCs w:val="24"/>
        </w:rPr>
        <w:t xml:space="preserve">, </w:t>
      </w:r>
      <w:r w:rsidR="00D87651">
        <w:rPr>
          <w:rFonts w:ascii="Times New Roman" w:hAnsi="Times New Roman" w:cs="Times New Roman"/>
          <w:sz w:val="24"/>
          <w:szCs w:val="24"/>
        </w:rPr>
        <w:t>allowing</w:t>
      </w:r>
      <w:r w:rsidR="00A57E66">
        <w:rPr>
          <w:rFonts w:ascii="Times New Roman" w:hAnsi="Times New Roman" w:cs="Times New Roman"/>
          <w:sz w:val="24"/>
          <w:szCs w:val="24"/>
        </w:rPr>
        <w:t xml:space="preserve"> to </w:t>
      </w:r>
      <w:r w:rsidR="00DA5250">
        <w:rPr>
          <w:rFonts w:ascii="Times New Roman" w:hAnsi="Times New Roman" w:cs="Times New Roman"/>
          <w:sz w:val="24"/>
          <w:szCs w:val="24"/>
        </w:rPr>
        <w:t>obtain</w:t>
      </w:r>
      <w:r w:rsidR="00D87651">
        <w:rPr>
          <w:rFonts w:ascii="Times New Roman" w:hAnsi="Times New Roman" w:cs="Times New Roman"/>
          <w:sz w:val="24"/>
          <w:szCs w:val="24"/>
        </w:rPr>
        <w:t xml:space="preserve"> the additional data </w:t>
      </w:r>
      <w:r w:rsidR="00A57E66">
        <w:rPr>
          <w:rFonts w:ascii="Times New Roman" w:hAnsi="Times New Roman" w:cs="Times New Roman"/>
          <w:sz w:val="24"/>
          <w:szCs w:val="24"/>
        </w:rPr>
        <w:t>until 2024-03-31</w:t>
      </w:r>
      <w:r w:rsidR="00F424E2">
        <w:rPr>
          <w:rFonts w:ascii="Times New Roman" w:hAnsi="Times New Roman" w:cs="Times New Roman"/>
          <w:sz w:val="24"/>
          <w:szCs w:val="24"/>
        </w:rPr>
        <w:t xml:space="preserve"> or </w:t>
      </w:r>
      <w:r w:rsidR="00A939A6">
        <w:rPr>
          <w:rFonts w:ascii="Times New Roman" w:hAnsi="Times New Roman" w:cs="Times New Roman"/>
          <w:sz w:val="24"/>
          <w:szCs w:val="24"/>
        </w:rPr>
        <w:t xml:space="preserve">extended </w:t>
      </w:r>
      <w:r w:rsidR="00F424E2">
        <w:rPr>
          <w:rFonts w:ascii="Times New Roman" w:hAnsi="Times New Roman" w:cs="Times New Roman"/>
          <w:sz w:val="24"/>
          <w:szCs w:val="24"/>
        </w:rPr>
        <w:t>upon further request.</w:t>
      </w:r>
      <w:r w:rsidR="00A57E66">
        <w:rPr>
          <w:rFonts w:ascii="Times New Roman" w:eastAsia="Times New Roman" w:hAnsi="Times New Roman" w:cs="Times New Roman"/>
          <w:sz w:val="24"/>
          <w:szCs w:val="24"/>
          <w:lang w:eastAsia="en-GB"/>
        </w:rPr>
        <w:t xml:space="preserve"> </w:t>
      </w:r>
      <w:r w:rsidR="00F424E2">
        <w:rPr>
          <w:rFonts w:ascii="Times New Roman" w:eastAsia="Times New Roman" w:hAnsi="Times New Roman" w:cs="Times New Roman"/>
          <w:sz w:val="24"/>
          <w:szCs w:val="24"/>
          <w:lang w:eastAsia="en-GB"/>
        </w:rPr>
        <w:t>F</w:t>
      </w:r>
      <w:r w:rsidR="00A57E66">
        <w:rPr>
          <w:rFonts w:ascii="Times New Roman" w:eastAsia="Times New Roman" w:hAnsi="Times New Roman" w:cs="Times New Roman"/>
          <w:sz w:val="24"/>
          <w:szCs w:val="24"/>
          <w:lang w:eastAsia="en-GB"/>
        </w:rPr>
        <w:t xml:space="preserve">urther EPM amendments can be sought to allow the research questions not currently covered. </w:t>
      </w:r>
    </w:p>
    <w:p w14:paraId="6151FDB6" w14:textId="3623B6FC" w:rsidR="00F6683E" w:rsidRDefault="00F6683E"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t>Author contributions</w:t>
      </w:r>
    </w:p>
    <w:p w14:paraId="6514B22B" w14:textId="126950EA" w:rsidR="007567F2" w:rsidRPr="00D67A70" w:rsidRDefault="00760ECB" w:rsidP="001A4930">
      <w:pPr>
        <w:spacing w:before="120" w:after="0" w:line="360" w:lineRule="auto"/>
        <w:jc w:val="both"/>
        <w:rPr>
          <w:rFonts w:ascii="Times New Roman" w:hAnsi="Times New Roman" w:cs="Times New Roman"/>
          <w:sz w:val="24"/>
          <w:szCs w:val="24"/>
        </w:rPr>
      </w:pPr>
      <w:r w:rsidRPr="00760ECB">
        <w:rPr>
          <w:rFonts w:ascii="Times New Roman" w:hAnsi="Times New Roman" w:cs="Times New Roman"/>
          <w:sz w:val="24"/>
          <w:szCs w:val="24"/>
        </w:rPr>
        <w:t>GG, JB and SI conceived</w:t>
      </w:r>
      <w:r>
        <w:rPr>
          <w:rFonts w:ascii="Times New Roman" w:hAnsi="Times New Roman" w:cs="Times New Roman"/>
          <w:sz w:val="24"/>
          <w:szCs w:val="24"/>
        </w:rPr>
        <w:t xml:space="preserve"> and designed the study, and acquired the data. GG analysed the data, with JB and SI contributing to the interpretation. GG </w:t>
      </w:r>
      <w:r w:rsidRPr="003D6569">
        <w:rPr>
          <w:rFonts w:ascii="Times New Roman" w:hAnsi="Times New Roman" w:cs="Times New Roman"/>
          <w:sz w:val="24"/>
          <w:szCs w:val="24"/>
        </w:rPr>
        <w:t>draft</w:t>
      </w:r>
      <w:r>
        <w:rPr>
          <w:rFonts w:ascii="Times New Roman" w:hAnsi="Times New Roman" w:cs="Times New Roman"/>
          <w:sz w:val="24"/>
          <w:szCs w:val="24"/>
        </w:rPr>
        <w:t>ed</w:t>
      </w:r>
      <w:r w:rsidRPr="003D6569">
        <w:rPr>
          <w:rFonts w:ascii="Times New Roman" w:hAnsi="Times New Roman" w:cs="Times New Roman"/>
          <w:sz w:val="24"/>
          <w:szCs w:val="24"/>
        </w:rPr>
        <w:t xml:space="preserve"> </w:t>
      </w:r>
      <w:r w:rsidR="00F125C3" w:rsidRPr="003D6569">
        <w:rPr>
          <w:rFonts w:ascii="Times New Roman" w:hAnsi="Times New Roman" w:cs="Times New Roman"/>
          <w:sz w:val="24"/>
          <w:szCs w:val="24"/>
        </w:rPr>
        <w:t>the article</w:t>
      </w:r>
      <w:r>
        <w:rPr>
          <w:rFonts w:ascii="Times New Roman" w:hAnsi="Times New Roman" w:cs="Times New Roman"/>
          <w:sz w:val="24"/>
          <w:szCs w:val="24"/>
        </w:rPr>
        <w:t>, JB and SI</w:t>
      </w:r>
      <w:r w:rsidR="00F125C3" w:rsidRPr="003D6569">
        <w:rPr>
          <w:rFonts w:ascii="Times New Roman" w:hAnsi="Times New Roman" w:cs="Times New Roman"/>
          <w:sz w:val="24"/>
          <w:szCs w:val="24"/>
        </w:rPr>
        <w:t xml:space="preserve"> </w:t>
      </w:r>
      <w:r>
        <w:rPr>
          <w:rFonts w:ascii="Times New Roman" w:hAnsi="Times New Roman" w:cs="Times New Roman"/>
          <w:sz w:val="24"/>
          <w:szCs w:val="24"/>
        </w:rPr>
        <w:t>revised</w:t>
      </w:r>
      <w:r w:rsidR="00F125C3" w:rsidRPr="003D6569">
        <w:rPr>
          <w:rFonts w:ascii="Times New Roman" w:hAnsi="Times New Roman" w:cs="Times New Roman"/>
          <w:sz w:val="24"/>
          <w:szCs w:val="24"/>
        </w:rPr>
        <w:t xml:space="preserve"> it critically for important intellectual content</w:t>
      </w:r>
      <w:r>
        <w:rPr>
          <w:rFonts w:ascii="Times New Roman" w:hAnsi="Times New Roman" w:cs="Times New Roman"/>
          <w:sz w:val="24"/>
          <w:szCs w:val="24"/>
        </w:rPr>
        <w:t>. All authors approved the final version and</w:t>
      </w:r>
      <w:r w:rsidR="00F125C3" w:rsidRPr="003D6569">
        <w:rPr>
          <w:rFonts w:ascii="Times New Roman" w:hAnsi="Times New Roman" w:cs="Times New Roman"/>
          <w:sz w:val="24"/>
          <w:szCs w:val="24"/>
        </w:rPr>
        <w:t xml:space="preserve"> agree</w:t>
      </w:r>
      <w:r>
        <w:rPr>
          <w:rFonts w:ascii="Times New Roman" w:hAnsi="Times New Roman" w:cs="Times New Roman"/>
          <w:sz w:val="24"/>
          <w:szCs w:val="24"/>
        </w:rPr>
        <w:t xml:space="preserve"> </w:t>
      </w:r>
      <w:r w:rsidR="00F125C3" w:rsidRPr="003D6569">
        <w:rPr>
          <w:rFonts w:ascii="Times New Roman" w:hAnsi="Times New Roman" w:cs="Times New Roman"/>
          <w:sz w:val="24"/>
          <w:szCs w:val="24"/>
        </w:rPr>
        <w:t>to be accountable for all aspects of the work</w:t>
      </w:r>
      <w:r>
        <w:rPr>
          <w:rFonts w:ascii="Times New Roman" w:hAnsi="Times New Roman" w:cs="Times New Roman"/>
          <w:sz w:val="24"/>
          <w:szCs w:val="24"/>
        </w:rPr>
        <w:t>.</w:t>
      </w:r>
    </w:p>
    <w:p w14:paraId="59BD5346" w14:textId="52B0D629" w:rsidR="00F6683E" w:rsidRPr="003D6569" w:rsidRDefault="00F6683E"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lastRenderedPageBreak/>
        <w:t>Supplementary data</w:t>
      </w:r>
    </w:p>
    <w:p w14:paraId="25704240" w14:textId="6D51EC02" w:rsidR="007567F2" w:rsidRPr="00D67A70" w:rsidRDefault="00F125C3" w:rsidP="001A4930">
      <w:pPr>
        <w:spacing w:before="120" w:after="0" w:line="360" w:lineRule="auto"/>
        <w:jc w:val="both"/>
        <w:rPr>
          <w:rFonts w:ascii="Times New Roman" w:hAnsi="Times New Roman" w:cs="Times New Roman"/>
          <w:sz w:val="24"/>
          <w:szCs w:val="24"/>
        </w:rPr>
      </w:pPr>
      <w:r w:rsidRPr="003D6569">
        <w:rPr>
          <w:rFonts w:ascii="Times New Roman" w:hAnsi="Times New Roman" w:cs="Times New Roman"/>
          <w:sz w:val="24"/>
          <w:szCs w:val="24"/>
        </w:rPr>
        <w:t>None.</w:t>
      </w:r>
    </w:p>
    <w:p w14:paraId="59F40E2C" w14:textId="57F9CE68" w:rsidR="00F6683E" w:rsidRPr="003D6569" w:rsidRDefault="00F6683E" w:rsidP="001A4930">
      <w:pPr>
        <w:spacing w:before="120" w:after="0" w:line="360" w:lineRule="auto"/>
        <w:jc w:val="both"/>
        <w:rPr>
          <w:rFonts w:ascii="Times New Roman" w:hAnsi="Times New Roman" w:cs="Times New Roman"/>
          <w:b/>
          <w:sz w:val="24"/>
          <w:szCs w:val="24"/>
        </w:rPr>
      </w:pPr>
      <w:commentRangeStart w:id="29"/>
      <w:commentRangeStart w:id="30"/>
      <w:r w:rsidRPr="003D6569">
        <w:rPr>
          <w:rFonts w:ascii="Times New Roman" w:hAnsi="Times New Roman" w:cs="Times New Roman"/>
          <w:b/>
          <w:sz w:val="24"/>
          <w:szCs w:val="24"/>
        </w:rPr>
        <w:t>Funding</w:t>
      </w:r>
      <w:commentRangeEnd w:id="29"/>
      <w:r w:rsidR="00586781">
        <w:rPr>
          <w:rStyle w:val="CommentReference"/>
          <w:lang w:val="sv-SE"/>
        </w:rPr>
        <w:commentReference w:id="29"/>
      </w:r>
      <w:commentRangeEnd w:id="30"/>
      <w:r w:rsidR="009330AC">
        <w:rPr>
          <w:rStyle w:val="CommentReference"/>
          <w:lang w:val="sv-SE"/>
        </w:rPr>
        <w:commentReference w:id="30"/>
      </w:r>
    </w:p>
    <w:p w14:paraId="68500986" w14:textId="3F35CBDD" w:rsidR="007567F2" w:rsidRPr="003D6569" w:rsidRDefault="00D732AB" w:rsidP="009330AC">
      <w:pPr>
        <w:spacing w:before="120" w:line="360" w:lineRule="auto"/>
        <w:rPr>
          <w:rFonts w:ascii="Times New Roman" w:hAnsi="Times New Roman" w:cs="Times New Roman"/>
          <w:b/>
          <w:sz w:val="24"/>
          <w:szCs w:val="24"/>
        </w:rPr>
      </w:pPr>
      <w:r>
        <w:rPr>
          <w:rFonts w:ascii="Times New Roman" w:hAnsi="Times New Roman" w:cs="Times New Roman"/>
          <w:sz w:val="24"/>
          <w:szCs w:val="24"/>
        </w:rPr>
        <w:t>Register RELOC-AGE</w:t>
      </w:r>
      <w:r w:rsidR="00F125C3" w:rsidRPr="003D6569">
        <w:rPr>
          <w:rFonts w:ascii="Times New Roman" w:hAnsi="Times New Roman" w:cs="Times New Roman"/>
          <w:sz w:val="24"/>
          <w:szCs w:val="24"/>
        </w:rPr>
        <w:t xml:space="preserve"> </w:t>
      </w:r>
      <w:r w:rsidR="000370F2">
        <w:rPr>
          <w:rFonts w:ascii="Times New Roman" w:hAnsi="Times New Roman" w:cs="Times New Roman"/>
          <w:sz w:val="24"/>
          <w:szCs w:val="24"/>
        </w:rPr>
        <w:t xml:space="preserve">project </w:t>
      </w:r>
      <w:r w:rsidR="00F125C3" w:rsidRPr="003D6569">
        <w:rPr>
          <w:rFonts w:ascii="Times New Roman" w:hAnsi="Times New Roman" w:cs="Times New Roman"/>
          <w:sz w:val="24"/>
          <w:szCs w:val="24"/>
        </w:rPr>
        <w:t>was supported by research grants from the Swedish research council (VR) [grant number 2019-00996</w:t>
      </w:r>
      <w:r w:rsidR="00B61EA7">
        <w:rPr>
          <w:rFonts w:ascii="Times New Roman" w:hAnsi="Times New Roman" w:cs="Times New Roman"/>
          <w:sz w:val="24"/>
          <w:szCs w:val="24"/>
        </w:rPr>
        <w:t>. 2022-00521</w:t>
      </w:r>
      <w:r w:rsidR="00F125C3" w:rsidRPr="003D6569">
        <w:rPr>
          <w:rFonts w:ascii="Times New Roman" w:hAnsi="Times New Roman" w:cs="Times New Roman"/>
          <w:sz w:val="24"/>
          <w:szCs w:val="24"/>
        </w:rPr>
        <w:t>] and the Swedish research council for sustainable development (FORMAS) [grant number 2020-02881, 2019-01916].</w:t>
      </w:r>
      <w:r w:rsidR="00EE2AAB">
        <w:rPr>
          <w:rFonts w:ascii="Times New Roman" w:hAnsi="Times New Roman" w:cs="Times New Roman"/>
          <w:sz w:val="24"/>
          <w:szCs w:val="24"/>
        </w:rPr>
        <w:t xml:space="preserve"> In addition, long term funding (annual donation from 2005 and on) from the Ribbingska Foundation in Lund </w:t>
      </w:r>
      <w:r w:rsidR="00555C02">
        <w:rPr>
          <w:rFonts w:ascii="Times New Roman" w:hAnsi="Times New Roman" w:cs="Times New Roman"/>
          <w:sz w:val="24"/>
          <w:szCs w:val="24"/>
        </w:rPr>
        <w:t>and Faculty of Medicine, Lund University research allocation funding are</w:t>
      </w:r>
      <w:r w:rsidR="00EE2AAB">
        <w:rPr>
          <w:rFonts w:ascii="Times New Roman" w:hAnsi="Times New Roman" w:cs="Times New Roman"/>
          <w:sz w:val="24"/>
          <w:szCs w:val="24"/>
        </w:rPr>
        <w:t xml:space="preserve"> used to support the work.</w:t>
      </w:r>
      <w:r w:rsidR="009330AC">
        <w:rPr>
          <w:rFonts w:ascii="Times New Roman" w:hAnsi="Times New Roman" w:cs="Times New Roman"/>
          <w:sz w:val="24"/>
          <w:szCs w:val="24"/>
        </w:rPr>
        <w:t xml:space="preserve"> Continuous efforts are made to obtain funding for further studies within this project, not the least through collaborations with interested researchers. </w:t>
      </w:r>
    </w:p>
    <w:p w14:paraId="72DFA00D" w14:textId="38E5F0B4" w:rsidR="00F6683E" w:rsidRPr="003D6569" w:rsidRDefault="00F6683E" w:rsidP="001A4930">
      <w:pPr>
        <w:spacing w:before="120" w:after="0" w:line="360" w:lineRule="auto"/>
        <w:jc w:val="both"/>
        <w:rPr>
          <w:rFonts w:ascii="Times New Roman" w:hAnsi="Times New Roman" w:cs="Times New Roman"/>
          <w:b/>
          <w:sz w:val="24"/>
          <w:szCs w:val="24"/>
        </w:rPr>
      </w:pPr>
      <w:r w:rsidRPr="003D6569">
        <w:rPr>
          <w:rFonts w:ascii="Times New Roman" w:hAnsi="Times New Roman" w:cs="Times New Roman"/>
          <w:b/>
          <w:sz w:val="24"/>
          <w:szCs w:val="24"/>
        </w:rPr>
        <w:t>Acknowledgements</w:t>
      </w:r>
    </w:p>
    <w:p w14:paraId="415C185E" w14:textId="4212A349" w:rsidR="00C8576D" w:rsidRPr="00C8576D" w:rsidRDefault="000370F2" w:rsidP="001A4930">
      <w:pPr>
        <w:spacing w:before="120" w:after="0" w:line="360" w:lineRule="auto"/>
        <w:jc w:val="both"/>
        <w:rPr>
          <w:rFonts w:ascii="Times New Roman" w:hAnsi="Times New Roman" w:cs="Times New Roman"/>
          <w:sz w:val="24"/>
          <w:szCs w:val="24"/>
        </w:rPr>
      </w:pPr>
      <w:ins w:id="31" w:author="Giedre Gefenaite" w:date="2021-12-15T14:29:00Z">
        <w:r>
          <w:rPr>
            <w:rFonts w:ascii="Times New Roman" w:hAnsi="Times New Roman" w:cs="Times New Roman"/>
            <w:sz w:val="24"/>
            <w:szCs w:val="24"/>
          </w:rPr>
          <w:t xml:space="preserve">We would like to thank </w:t>
        </w:r>
      </w:ins>
      <w:r w:rsidR="009B103F">
        <w:rPr>
          <w:rFonts w:ascii="Times New Roman" w:hAnsi="Times New Roman" w:cs="Times New Roman"/>
          <w:sz w:val="24"/>
          <w:szCs w:val="24"/>
        </w:rPr>
        <w:t>Statistics</w:t>
      </w:r>
      <w:r w:rsidR="005C4742">
        <w:rPr>
          <w:rFonts w:ascii="Times New Roman" w:hAnsi="Times New Roman" w:cs="Times New Roman"/>
          <w:sz w:val="24"/>
          <w:szCs w:val="24"/>
        </w:rPr>
        <w:t xml:space="preserve"> Sweden</w:t>
      </w:r>
      <w:ins w:id="32" w:author="Giedre Gefenaite" w:date="2021-12-15T14:30:00Z">
        <w:r>
          <w:rPr>
            <w:rFonts w:ascii="Times New Roman" w:hAnsi="Times New Roman" w:cs="Times New Roman"/>
            <w:sz w:val="24"/>
            <w:szCs w:val="24"/>
          </w:rPr>
          <w:t xml:space="preserve">, </w:t>
        </w:r>
      </w:ins>
      <w:r w:rsidR="00DF2B25" w:rsidRPr="00DF2B25">
        <w:rPr>
          <w:rFonts w:ascii="Times New Roman" w:hAnsi="Times New Roman" w:cs="Times New Roman"/>
          <w:sz w:val="24"/>
          <w:szCs w:val="24"/>
        </w:rPr>
        <w:t>the National Board of Health and Welfare</w:t>
      </w:r>
      <w:r w:rsidR="005C4742">
        <w:rPr>
          <w:rFonts w:ascii="Times New Roman" w:hAnsi="Times New Roman" w:cs="Times New Roman"/>
          <w:sz w:val="24"/>
          <w:szCs w:val="24"/>
        </w:rPr>
        <w:t xml:space="preserve">, </w:t>
      </w:r>
      <w:r w:rsidR="00DA6077">
        <w:rPr>
          <w:rFonts w:ascii="Times New Roman" w:hAnsi="Times New Roman" w:cs="Times New Roman"/>
          <w:sz w:val="24"/>
          <w:szCs w:val="24"/>
        </w:rPr>
        <w:t xml:space="preserve">Public Health Agency of Sweden and The Swedish Intensive Care Registry </w:t>
      </w:r>
      <w:ins w:id="33" w:author="Giedre Gefenaite" w:date="2021-12-15T14:29:00Z">
        <w:r>
          <w:rPr>
            <w:rFonts w:ascii="Times New Roman" w:hAnsi="Times New Roman" w:cs="Times New Roman"/>
            <w:sz w:val="24"/>
            <w:szCs w:val="24"/>
          </w:rPr>
          <w:t xml:space="preserve">for </w:t>
        </w:r>
      </w:ins>
      <w:ins w:id="34" w:author="Giedre Gefenaite" w:date="2021-12-15T14:30:00Z">
        <w:r>
          <w:rPr>
            <w:rFonts w:ascii="Times New Roman" w:hAnsi="Times New Roman" w:cs="Times New Roman"/>
            <w:sz w:val="24"/>
            <w:szCs w:val="24"/>
          </w:rPr>
          <w:t xml:space="preserve">facilitating the data delivery </w:t>
        </w:r>
      </w:ins>
      <w:r w:rsidR="008F6E42">
        <w:rPr>
          <w:rFonts w:ascii="Times New Roman" w:hAnsi="Times New Roman" w:cs="Times New Roman"/>
          <w:sz w:val="24"/>
          <w:szCs w:val="24"/>
        </w:rPr>
        <w:t>and Nick Christie, MSc, for managing the data.</w:t>
      </w:r>
    </w:p>
    <w:p w14:paraId="5CCA4DA7" w14:textId="4AF64905" w:rsidR="001367BE" w:rsidRDefault="00F6683E" w:rsidP="001A4930">
      <w:pPr>
        <w:spacing w:before="120" w:after="0" w:line="360" w:lineRule="auto"/>
        <w:jc w:val="both"/>
        <w:rPr>
          <w:rFonts w:ascii="Times New Roman" w:hAnsi="Times New Roman" w:cs="Times New Roman"/>
          <w:sz w:val="24"/>
          <w:szCs w:val="24"/>
        </w:rPr>
      </w:pPr>
      <w:r w:rsidRPr="003D6569">
        <w:rPr>
          <w:rFonts w:ascii="Times New Roman" w:hAnsi="Times New Roman" w:cs="Times New Roman"/>
          <w:b/>
          <w:sz w:val="24"/>
          <w:szCs w:val="24"/>
        </w:rPr>
        <w:t>Conflict of interest</w:t>
      </w:r>
    </w:p>
    <w:p w14:paraId="2B44AC8C" w14:textId="0B051ED6" w:rsidR="00A077B4" w:rsidRDefault="00A077B4" w:rsidP="001A4930">
      <w:pPr>
        <w:spacing w:before="120" w:after="0" w:line="360" w:lineRule="auto"/>
        <w:jc w:val="both"/>
        <w:rPr>
          <w:rFonts w:ascii="Times New Roman" w:hAnsi="Times New Roman" w:cs="Times New Roman"/>
          <w:sz w:val="24"/>
          <w:szCs w:val="24"/>
        </w:rPr>
      </w:pPr>
      <w:r w:rsidRPr="00433DEB">
        <w:rPr>
          <w:rFonts w:ascii="Times New Roman" w:hAnsi="Times New Roman" w:cs="Times New Roman"/>
          <w:sz w:val="24"/>
          <w:szCs w:val="24"/>
        </w:rPr>
        <w:t>GG none</w:t>
      </w:r>
    </w:p>
    <w:p w14:paraId="5E7CB602" w14:textId="170B2424" w:rsidR="00A077B4" w:rsidRDefault="00A077B4" w:rsidP="001A4930">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JB ?</w:t>
      </w:r>
    </w:p>
    <w:p w14:paraId="217635EC" w14:textId="2261E5A6" w:rsidR="00A077B4" w:rsidRDefault="00A077B4" w:rsidP="001A4930">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SI ?</w:t>
      </w:r>
    </w:p>
    <w:p w14:paraId="20B3D3D8" w14:textId="2DD2C456" w:rsidR="00655CD0" w:rsidRDefault="00655CD0" w:rsidP="001A4930">
      <w:pPr>
        <w:spacing w:before="120" w:after="0" w:line="360" w:lineRule="auto"/>
        <w:jc w:val="both"/>
        <w:rPr>
          <w:rFonts w:ascii="Times New Roman" w:hAnsi="Times New Roman" w:cs="Times New Roman"/>
          <w:sz w:val="24"/>
          <w:szCs w:val="24"/>
        </w:rPr>
      </w:pPr>
    </w:p>
    <w:p w14:paraId="09C2D9EF" w14:textId="1110A13B" w:rsidR="00655CD0" w:rsidRDefault="00655CD0" w:rsidP="001A4930">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Zotero </w:t>
      </w:r>
      <w:r w:rsidR="00384EAE">
        <w:rPr>
          <w:rFonts w:ascii="Times New Roman" w:hAnsi="Times New Roman" w:cs="Times New Roman"/>
          <w:sz w:val="24"/>
          <w:szCs w:val="24"/>
        </w:rPr>
        <w:t>R</w:t>
      </w:r>
      <w:r>
        <w:rPr>
          <w:rFonts w:ascii="Times New Roman" w:hAnsi="Times New Roman" w:cs="Times New Roman"/>
          <w:sz w:val="24"/>
          <w:szCs w:val="24"/>
        </w:rPr>
        <w:t>eference list</w:t>
      </w:r>
    </w:p>
    <w:p w14:paraId="3D3775AC" w14:textId="77777777" w:rsidR="00655CD0" w:rsidRDefault="00655CD0" w:rsidP="001A4930">
      <w:pPr>
        <w:spacing w:before="120" w:after="0" w:line="360" w:lineRule="auto"/>
        <w:jc w:val="both"/>
        <w:rPr>
          <w:rFonts w:ascii="Times New Roman" w:hAnsi="Times New Roman" w:cs="Times New Roman"/>
          <w:sz w:val="24"/>
          <w:szCs w:val="24"/>
        </w:rPr>
      </w:pPr>
    </w:p>
    <w:p w14:paraId="593A0DF7" w14:textId="77777777" w:rsidR="009B3093" w:rsidRPr="009B3093" w:rsidRDefault="00655CD0" w:rsidP="009B3093">
      <w:pPr>
        <w:pStyle w:val="Bibliography"/>
        <w:rPr>
          <w:rFonts w:ascii="Times New Roman" w:hAnsi="Times New Roman" w:cs="Times New Roman"/>
          <w:sz w:val="24"/>
        </w:rPr>
      </w:pPr>
      <w:r>
        <w:fldChar w:fldCharType="begin"/>
      </w:r>
      <w:r w:rsidR="009B3093">
        <w:instrText xml:space="preserve"> ADDIN ZOTERO_BIBL {"uncited":[],"omitted":[],"custom":[]} CSL_BIBLIOGRAPHY </w:instrText>
      </w:r>
      <w:r>
        <w:fldChar w:fldCharType="separate"/>
      </w:r>
      <w:r w:rsidR="009B3093" w:rsidRPr="009B3093">
        <w:rPr>
          <w:rFonts w:ascii="Times New Roman" w:hAnsi="Times New Roman" w:cs="Times New Roman"/>
          <w:sz w:val="24"/>
        </w:rPr>
        <w:t xml:space="preserve">1. </w:t>
      </w:r>
      <w:r w:rsidR="009B3093" w:rsidRPr="009B3093">
        <w:rPr>
          <w:rFonts w:ascii="Times New Roman" w:hAnsi="Times New Roman" w:cs="Times New Roman"/>
          <w:sz w:val="24"/>
        </w:rPr>
        <w:tab/>
        <w:t xml:space="preserve">Burton EJ, Mitchell L, Stride CB. Good places for ageing in place: development of objective built environment measures for investigating links with older people’s wellbeing. </w:t>
      </w:r>
      <w:r w:rsidR="009B3093" w:rsidRPr="009B3093">
        <w:rPr>
          <w:rFonts w:ascii="Times New Roman" w:hAnsi="Times New Roman" w:cs="Times New Roman"/>
          <w:i/>
          <w:iCs/>
          <w:sz w:val="24"/>
        </w:rPr>
        <w:t>BMC Public Health</w:t>
      </w:r>
      <w:r w:rsidR="009B3093" w:rsidRPr="009B3093">
        <w:rPr>
          <w:rFonts w:ascii="Times New Roman" w:hAnsi="Times New Roman" w:cs="Times New Roman"/>
          <w:sz w:val="24"/>
        </w:rPr>
        <w:t>. BioMed Central; 2011;</w:t>
      </w:r>
      <w:r w:rsidR="009B3093" w:rsidRPr="009B3093">
        <w:rPr>
          <w:rFonts w:ascii="Times New Roman" w:hAnsi="Times New Roman" w:cs="Times New Roman"/>
          <w:b/>
          <w:bCs/>
          <w:sz w:val="24"/>
        </w:rPr>
        <w:t>11</w:t>
      </w:r>
      <w:r w:rsidR="009B3093" w:rsidRPr="009B3093">
        <w:rPr>
          <w:rFonts w:ascii="Times New Roman" w:hAnsi="Times New Roman" w:cs="Times New Roman"/>
          <w:sz w:val="24"/>
        </w:rPr>
        <w:t xml:space="preserve">(1):1–13. </w:t>
      </w:r>
    </w:p>
    <w:p w14:paraId="2336AC73"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2. </w:t>
      </w:r>
      <w:r w:rsidRPr="009B3093">
        <w:rPr>
          <w:rFonts w:ascii="Times New Roman" w:hAnsi="Times New Roman" w:cs="Times New Roman"/>
          <w:sz w:val="24"/>
        </w:rPr>
        <w:tab/>
        <w:t xml:space="preserve">Beard HPJR, Bloom DE. Towards a comprehensive public health response to population ageing. </w:t>
      </w:r>
      <w:r w:rsidRPr="009B3093">
        <w:rPr>
          <w:rFonts w:ascii="Times New Roman" w:hAnsi="Times New Roman" w:cs="Times New Roman"/>
          <w:i/>
          <w:iCs/>
          <w:sz w:val="24"/>
        </w:rPr>
        <w:t>Lancet (London, England)</w:t>
      </w:r>
      <w:r w:rsidRPr="009B3093">
        <w:rPr>
          <w:rFonts w:ascii="Times New Roman" w:hAnsi="Times New Roman" w:cs="Times New Roman"/>
          <w:sz w:val="24"/>
        </w:rPr>
        <w:t>. NIH Public Access; 2015;</w:t>
      </w:r>
      <w:r w:rsidRPr="009B3093">
        <w:rPr>
          <w:rFonts w:ascii="Times New Roman" w:hAnsi="Times New Roman" w:cs="Times New Roman"/>
          <w:b/>
          <w:bCs/>
          <w:sz w:val="24"/>
        </w:rPr>
        <w:t>385</w:t>
      </w:r>
      <w:r w:rsidRPr="009B3093">
        <w:rPr>
          <w:rFonts w:ascii="Times New Roman" w:hAnsi="Times New Roman" w:cs="Times New Roman"/>
          <w:sz w:val="24"/>
        </w:rPr>
        <w:t xml:space="preserve">(9968):658. </w:t>
      </w:r>
    </w:p>
    <w:p w14:paraId="03828AF4"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3. </w:t>
      </w:r>
      <w:r w:rsidRPr="009B3093">
        <w:rPr>
          <w:rFonts w:ascii="Times New Roman" w:hAnsi="Times New Roman" w:cs="Times New Roman"/>
          <w:sz w:val="24"/>
        </w:rPr>
        <w:tab/>
        <w:t xml:space="preserve">Lawton MP, Nahemow L. Ecology and the aging process. American Psychological Association; 1973;(Journal Article). </w:t>
      </w:r>
    </w:p>
    <w:p w14:paraId="42195795"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4. </w:t>
      </w:r>
      <w:r w:rsidRPr="009B3093">
        <w:rPr>
          <w:rFonts w:ascii="Times New Roman" w:hAnsi="Times New Roman" w:cs="Times New Roman"/>
          <w:sz w:val="24"/>
        </w:rPr>
        <w:tab/>
        <w:t xml:space="preserve">Lawton MP. Environment and aging. Center for the Study of Aging; 1986. </w:t>
      </w:r>
    </w:p>
    <w:p w14:paraId="6141B7A8"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5. </w:t>
      </w:r>
      <w:r w:rsidRPr="009B3093">
        <w:rPr>
          <w:rFonts w:ascii="Times New Roman" w:hAnsi="Times New Roman" w:cs="Times New Roman"/>
          <w:sz w:val="24"/>
        </w:rPr>
        <w:tab/>
        <w:t xml:space="preserve">Gefenaite G, Björk J, Schmidt SM, Slaug B, Iwarsson S. Associations among housing accessibility, housing-related control beliefs and independence in activities of daily living: </w:t>
      </w:r>
      <w:r w:rsidRPr="009B3093">
        <w:rPr>
          <w:rFonts w:ascii="Times New Roman" w:hAnsi="Times New Roman" w:cs="Times New Roman"/>
          <w:sz w:val="24"/>
        </w:rPr>
        <w:lastRenderedPageBreak/>
        <w:t xml:space="preserve">a cross-sectional study among younger old in Sweden. </w:t>
      </w:r>
      <w:r w:rsidRPr="009B3093">
        <w:rPr>
          <w:rFonts w:ascii="Times New Roman" w:hAnsi="Times New Roman" w:cs="Times New Roman"/>
          <w:i/>
          <w:iCs/>
          <w:sz w:val="24"/>
        </w:rPr>
        <w:t>Journal of Housing and the Built Environment</w:t>
      </w:r>
      <w:r w:rsidRPr="009B3093">
        <w:rPr>
          <w:rFonts w:ascii="Times New Roman" w:hAnsi="Times New Roman" w:cs="Times New Roman"/>
          <w:sz w:val="24"/>
        </w:rPr>
        <w:t xml:space="preserve">. Springer; 2019;(Journal Article):1–11. </w:t>
      </w:r>
    </w:p>
    <w:p w14:paraId="312FA1A4"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6. </w:t>
      </w:r>
      <w:r w:rsidRPr="009B3093">
        <w:rPr>
          <w:rFonts w:ascii="Times New Roman" w:hAnsi="Times New Roman" w:cs="Times New Roman"/>
          <w:sz w:val="24"/>
        </w:rPr>
        <w:tab/>
        <w:t xml:space="preserve">Gefenaite G, Björk J, Iwarsson S, Slaug B, Schmidt SM, Nilsson MH. Longitudinal association between housing accessibility and activities of daily living: the role of self-efficacy and control in people ageing with Parkinson’s disease. </w:t>
      </w:r>
      <w:r w:rsidRPr="009B3093">
        <w:rPr>
          <w:rFonts w:ascii="Times New Roman" w:hAnsi="Times New Roman" w:cs="Times New Roman"/>
          <w:i/>
          <w:iCs/>
          <w:sz w:val="24"/>
        </w:rPr>
        <w:t>BMC geriatrics</w:t>
      </w:r>
      <w:r w:rsidRPr="009B3093">
        <w:rPr>
          <w:rFonts w:ascii="Times New Roman" w:hAnsi="Times New Roman" w:cs="Times New Roman"/>
          <w:sz w:val="24"/>
        </w:rPr>
        <w:t>. Springer; 2020;</w:t>
      </w:r>
      <w:r w:rsidRPr="009B3093">
        <w:rPr>
          <w:rFonts w:ascii="Times New Roman" w:hAnsi="Times New Roman" w:cs="Times New Roman"/>
          <w:b/>
          <w:bCs/>
          <w:sz w:val="24"/>
        </w:rPr>
        <w:t>20</w:t>
      </w:r>
      <w:r w:rsidRPr="009B3093">
        <w:rPr>
          <w:rFonts w:ascii="Times New Roman" w:hAnsi="Times New Roman" w:cs="Times New Roman"/>
          <w:sz w:val="24"/>
        </w:rPr>
        <w:t xml:space="preserve">(Journal Article):1–8. </w:t>
      </w:r>
    </w:p>
    <w:p w14:paraId="0B58E2DA"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7. </w:t>
      </w:r>
      <w:r w:rsidRPr="009B3093">
        <w:rPr>
          <w:rFonts w:ascii="Times New Roman" w:hAnsi="Times New Roman" w:cs="Times New Roman"/>
          <w:sz w:val="24"/>
        </w:rPr>
        <w:tab/>
        <w:t xml:space="preserve">Wahl H-W, Schilling O, Oswald F, Iwarsson S. The home environment and quality of life-related outcomes in advanced old age: findings of the ENABLE-AGE project. </w:t>
      </w:r>
      <w:r w:rsidRPr="009B3093">
        <w:rPr>
          <w:rFonts w:ascii="Times New Roman" w:hAnsi="Times New Roman" w:cs="Times New Roman"/>
          <w:i/>
          <w:iCs/>
          <w:sz w:val="24"/>
        </w:rPr>
        <w:t>European Journal of Ageing</w:t>
      </w:r>
      <w:r w:rsidRPr="009B3093">
        <w:rPr>
          <w:rFonts w:ascii="Times New Roman" w:hAnsi="Times New Roman" w:cs="Times New Roman"/>
          <w:sz w:val="24"/>
        </w:rPr>
        <w:t>. Springer; 2009;</w:t>
      </w:r>
      <w:r w:rsidRPr="009B3093">
        <w:rPr>
          <w:rFonts w:ascii="Times New Roman" w:hAnsi="Times New Roman" w:cs="Times New Roman"/>
          <w:b/>
          <w:bCs/>
          <w:sz w:val="24"/>
        </w:rPr>
        <w:t>6</w:t>
      </w:r>
      <w:r w:rsidRPr="009B3093">
        <w:rPr>
          <w:rFonts w:ascii="Times New Roman" w:hAnsi="Times New Roman" w:cs="Times New Roman"/>
          <w:sz w:val="24"/>
        </w:rPr>
        <w:t xml:space="preserve">(2):101–111. </w:t>
      </w:r>
    </w:p>
    <w:p w14:paraId="6C03899A"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8. </w:t>
      </w:r>
      <w:r w:rsidRPr="009B3093">
        <w:rPr>
          <w:rFonts w:ascii="Times New Roman" w:hAnsi="Times New Roman" w:cs="Times New Roman"/>
          <w:sz w:val="24"/>
        </w:rPr>
        <w:tab/>
        <w:t xml:space="preserve">Oswald F, Wahl H-W, Schilling O, Iwarsson S. Housing-related control beliefs and independence in activities of daily living in very old age. </w:t>
      </w:r>
      <w:r w:rsidRPr="009B3093">
        <w:rPr>
          <w:rFonts w:ascii="Times New Roman" w:hAnsi="Times New Roman" w:cs="Times New Roman"/>
          <w:i/>
          <w:iCs/>
          <w:sz w:val="24"/>
        </w:rPr>
        <w:t>Scandinavian Journal of Occupational Therapy</w:t>
      </w:r>
      <w:r w:rsidRPr="009B3093">
        <w:rPr>
          <w:rFonts w:ascii="Times New Roman" w:hAnsi="Times New Roman" w:cs="Times New Roman"/>
          <w:sz w:val="24"/>
        </w:rPr>
        <w:t>. Taylor &amp; Francis; 2007;</w:t>
      </w:r>
      <w:r w:rsidRPr="009B3093">
        <w:rPr>
          <w:rFonts w:ascii="Times New Roman" w:hAnsi="Times New Roman" w:cs="Times New Roman"/>
          <w:b/>
          <w:bCs/>
          <w:sz w:val="24"/>
        </w:rPr>
        <w:t>14</w:t>
      </w:r>
      <w:r w:rsidRPr="009B3093">
        <w:rPr>
          <w:rFonts w:ascii="Times New Roman" w:hAnsi="Times New Roman" w:cs="Times New Roman"/>
          <w:sz w:val="24"/>
        </w:rPr>
        <w:t xml:space="preserve">(1):33–43. </w:t>
      </w:r>
    </w:p>
    <w:p w14:paraId="5EC2D2ED"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9. </w:t>
      </w:r>
      <w:r w:rsidRPr="009B3093">
        <w:rPr>
          <w:rFonts w:ascii="Times New Roman" w:hAnsi="Times New Roman" w:cs="Times New Roman"/>
          <w:sz w:val="24"/>
        </w:rPr>
        <w:tab/>
        <w:t xml:space="preserve">Vogiazides L. Exiting distressed neighbourhoods: The timing of spatial assimilation among international migrants in Sweden. </w:t>
      </w:r>
      <w:r w:rsidRPr="009B3093">
        <w:rPr>
          <w:rFonts w:ascii="Times New Roman" w:hAnsi="Times New Roman" w:cs="Times New Roman"/>
          <w:i/>
          <w:iCs/>
          <w:sz w:val="24"/>
        </w:rPr>
        <w:t>Population, Space and Place</w:t>
      </w:r>
      <w:r w:rsidRPr="009B3093">
        <w:rPr>
          <w:rFonts w:ascii="Times New Roman" w:hAnsi="Times New Roman" w:cs="Times New Roman"/>
          <w:sz w:val="24"/>
        </w:rPr>
        <w:t>. Wiley Online Library; 2018;</w:t>
      </w:r>
      <w:r w:rsidRPr="009B3093">
        <w:rPr>
          <w:rFonts w:ascii="Times New Roman" w:hAnsi="Times New Roman" w:cs="Times New Roman"/>
          <w:b/>
          <w:bCs/>
          <w:sz w:val="24"/>
        </w:rPr>
        <w:t>24</w:t>
      </w:r>
      <w:r w:rsidRPr="009B3093">
        <w:rPr>
          <w:rFonts w:ascii="Times New Roman" w:hAnsi="Times New Roman" w:cs="Times New Roman"/>
          <w:sz w:val="24"/>
        </w:rPr>
        <w:t xml:space="preserve">(8):e2169. </w:t>
      </w:r>
    </w:p>
    <w:p w14:paraId="7322C335"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10. </w:t>
      </w:r>
      <w:r w:rsidRPr="009B3093">
        <w:rPr>
          <w:rFonts w:ascii="Times New Roman" w:hAnsi="Times New Roman" w:cs="Times New Roman"/>
          <w:sz w:val="24"/>
        </w:rPr>
        <w:tab/>
        <w:t xml:space="preserve">Schellenberg G, Fonberg J. No title. </w:t>
      </w:r>
      <w:r w:rsidRPr="009B3093">
        <w:rPr>
          <w:rFonts w:ascii="Times New Roman" w:hAnsi="Times New Roman" w:cs="Times New Roman"/>
          <w:i/>
          <w:iCs/>
          <w:sz w:val="24"/>
        </w:rPr>
        <w:t>Housing characteristics and staying at home during the COVID-19 pandemic</w:t>
      </w:r>
      <w:r w:rsidRPr="009B3093">
        <w:rPr>
          <w:rFonts w:ascii="Times New Roman" w:hAnsi="Times New Roman" w:cs="Times New Roman"/>
          <w:sz w:val="24"/>
        </w:rPr>
        <w:t xml:space="preserve">. Statistics Canada= Statistique Canada; 2020;(Journal Article). </w:t>
      </w:r>
    </w:p>
    <w:p w14:paraId="17A7C4CA"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11. </w:t>
      </w:r>
      <w:r w:rsidRPr="009B3093">
        <w:rPr>
          <w:rFonts w:ascii="Times New Roman" w:hAnsi="Times New Roman" w:cs="Times New Roman"/>
          <w:sz w:val="24"/>
        </w:rPr>
        <w:tab/>
        <w:t xml:space="preserve">Browne RAV, Cabral LLP, Freire YA, et al. Housing type is associated with objectively measured changes in movement behavior during the COVID-19 pandemic in older adults with hypertension: An exploratory study. </w:t>
      </w:r>
      <w:r w:rsidRPr="009B3093">
        <w:rPr>
          <w:rFonts w:ascii="Times New Roman" w:hAnsi="Times New Roman" w:cs="Times New Roman"/>
          <w:i/>
          <w:iCs/>
          <w:sz w:val="24"/>
        </w:rPr>
        <w:t>Archives of gerontology and geriatrics</w:t>
      </w:r>
      <w:r w:rsidRPr="009B3093">
        <w:rPr>
          <w:rFonts w:ascii="Times New Roman" w:hAnsi="Times New Roman" w:cs="Times New Roman"/>
          <w:sz w:val="24"/>
        </w:rPr>
        <w:t>. Elsevier; 2021;</w:t>
      </w:r>
      <w:r w:rsidRPr="009B3093">
        <w:rPr>
          <w:rFonts w:ascii="Times New Roman" w:hAnsi="Times New Roman" w:cs="Times New Roman"/>
          <w:b/>
          <w:bCs/>
          <w:sz w:val="24"/>
        </w:rPr>
        <w:t>94</w:t>
      </w:r>
      <w:r w:rsidRPr="009B3093">
        <w:rPr>
          <w:rFonts w:ascii="Times New Roman" w:hAnsi="Times New Roman" w:cs="Times New Roman"/>
          <w:sz w:val="24"/>
        </w:rPr>
        <w:t xml:space="preserve">:104354. </w:t>
      </w:r>
    </w:p>
    <w:p w14:paraId="1A3528AA" w14:textId="77777777" w:rsidR="009B3093" w:rsidRPr="009B3093" w:rsidRDefault="009B3093" w:rsidP="009B3093">
      <w:pPr>
        <w:pStyle w:val="Bibliography"/>
        <w:rPr>
          <w:rFonts w:ascii="Times New Roman" w:hAnsi="Times New Roman" w:cs="Times New Roman"/>
          <w:sz w:val="24"/>
        </w:rPr>
      </w:pPr>
      <w:r w:rsidRPr="009B3093">
        <w:rPr>
          <w:rFonts w:ascii="Times New Roman" w:hAnsi="Times New Roman" w:cs="Times New Roman"/>
          <w:sz w:val="24"/>
        </w:rPr>
        <w:t xml:space="preserve">12. </w:t>
      </w:r>
      <w:r w:rsidRPr="009B3093">
        <w:rPr>
          <w:rFonts w:ascii="Times New Roman" w:hAnsi="Times New Roman" w:cs="Times New Roman"/>
          <w:sz w:val="24"/>
        </w:rPr>
        <w:tab/>
        <w:t xml:space="preserve">Ludvigsson JF, Almqvist C, Bonamy A-KE, et al. Registers of the Swedish total population and their use in medical research. </w:t>
      </w:r>
      <w:r w:rsidRPr="009B3093">
        <w:rPr>
          <w:rFonts w:ascii="Times New Roman" w:hAnsi="Times New Roman" w:cs="Times New Roman"/>
          <w:i/>
          <w:iCs/>
          <w:sz w:val="24"/>
        </w:rPr>
        <w:t>EurJEpidemiol</w:t>
      </w:r>
      <w:r w:rsidRPr="009B3093">
        <w:rPr>
          <w:rFonts w:ascii="Times New Roman" w:hAnsi="Times New Roman" w:cs="Times New Roman"/>
          <w:sz w:val="24"/>
        </w:rPr>
        <w:t>. Springer; 2016;</w:t>
      </w:r>
      <w:r w:rsidRPr="009B3093">
        <w:rPr>
          <w:rFonts w:ascii="Times New Roman" w:hAnsi="Times New Roman" w:cs="Times New Roman"/>
          <w:b/>
          <w:bCs/>
          <w:sz w:val="24"/>
        </w:rPr>
        <w:t>31</w:t>
      </w:r>
      <w:r w:rsidRPr="009B3093">
        <w:rPr>
          <w:rFonts w:ascii="Times New Roman" w:hAnsi="Times New Roman" w:cs="Times New Roman"/>
          <w:sz w:val="24"/>
        </w:rPr>
        <w:t xml:space="preserve">(2):125–136. </w:t>
      </w:r>
    </w:p>
    <w:p w14:paraId="21FEC9E3" w14:textId="507007BB" w:rsidR="00655CD0" w:rsidRDefault="00655CD0" w:rsidP="00A11462">
      <w:pPr>
        <w:pStyle w:val="NormalWeb"/>
        <w:spacing w:line="480" w:lineRule="auto"/>
        <w:jc w:val="center"/>
      </w:pPr>
      <w:r>
        <w:fldChar w:fldCharType="end"/>
      </w:r>
    </w:p>
    <w:p w14:paraId="31D4A0E6" w14:textId="77777777" w:rsidR="00655CD0" w:rsidRDefault="00655CD0" w:rsidP="00A11462">
      <w:pPr>
        <w:pStyle w:val="NormalWeb"/>
        <w:spacing w:line="480" w:lineRule="auto"/>
        <w:jc w:val="center"/>
      </w:pPr>
    </w:p>
    <w:p w14:paraId="1D3BFA92" w14:textId="4693DEBC" w:rsidR="00A11462" w:rsidRPr="00A11462" w:rsidRDefault="001367BE" w:rsidP="00A11462">
      <w:pPr>
        <w:pStyle w:val="NormalWeb"/>
        <w:spacing w:line="480" w:lineRule="auto"/>
        <w:jc w:val="center"/>
      </w:pPr>
      <w:r>
        <w:fldChar w:fldCharType="begin"/>
      </w:r>
      <w:r w:rsidR="00A11462">
        <w:instrText>ADDIN RW.BIB</w:instrText>
      </w:r>
      <w:r>
        <w:fldChar w:fldCharType="separate"/>
      </w:r>
      <w:r w:rsidR="00A11462" w:rsidRPr="00A11462">
        <w:t>Reference list</w:t>
      </w:r>
    </w:p>
    <w:p w14:paraId="21087189" w14:textId="77777777" w:rsidR="00A11462" w:rsidRPr="00A11462" w:rsidRDefault="00A11462" w:rsidP="00A11462">
      <w:pPr>
        <w:pStyle w:val="NormalWeb"/>
        <w:spacing w:line="480" w:lineRule="auto"/>
      </w:pPr>
      <w:r w:rsidRPr="00A11462">
        <w:t>(1) Burton EJ, Mitchell L, Stride CB. Good places for ageing in place: development of objective built environment measures for investigating links with older people's wellbeing. BMC Public Health 2011;11(1):1-13.</w:t>
      </w:r>
    </w:p>
    <w:p w14:paraId="5BF84B9E" w14:textId="77777777" w:rsidR="00A11462" w:rsidRPr="00A11462" w:rsidRDefault="00A11462" w:rsidP="00A11462">
      <w:pPr>
        <w:pStyle w:val="NormalWeb"/>
        <w:spacing w:line="480" w:lineRule="auto"/>
      </w:pPr>
      <w:r w:rsidRPr="00A11462">
        <w:t>(2) Beard, Hon Prof John R, Bloom DE. Towards a comprehensive public health response to population ageing. Lancet (London, England) 2015;385(9968):658.</w:t>
      </w:r>
    </w:p>
    <w:p w14:paraId="5F79C4BD" w14:textId="77777777" w:rsidR="00A11462" w:rsidRPr="00A11462" w:rsidRDefault="00A11462" w:rsidP="00A11462">
      <w:pPr>
        <w:pStyle w:val="NormalWeb"/>
        <w:spacing w:line="480" w:lineRule="auto"/>
      </w:pPr>
      <w:r w:rsidRPr="00A11462">
        <w:lastRenderedPageBreak/>
        <w:t>(3) Gefenaite G, Björk J, Iwarsson S, Slaug B, Schmidt SM, Nilsson MH. Longitudinal association between housing accessibility and activities of daily living: the role of self-efficacy and control in people ageing with Parkinson’s disease. BMC geriatrics 2020;20:1-8.</w:t>
      </w:r>
    </w:p>
    <w:p w14:paraId="5D7D666B" w14:textId="77777777" w:rsidR="00A11462" w:rsidRPr="00A11462" w:rsidRDefault="00A11462" w:rsidP="00A11462">
      <w:pPr>
        <w:pStyle w:val="NormalWeb"/>
        <w:spacing w:line="480" w:lineRule="auto"/>
      </w:pPr>
      <w:r w:rsidRPr="00A11462">
        <w:t>(4) Gefenaite G, Björk J, Schmidt SM, Slaug B, Iwarsson S. Associations among housing accessibility, housing-related control beliefs and independence in activities of daily living: a cross-sectional study among younger old in Sweden. Journal of Housing and the Built Environment 2019:1-11.</w:t>
      </w:r>
    </w:p>
    <w:p w14:paraId="2ECEF5F5" w14:textId="77777777" w:rsidR="00A11462" w:rsidRPr="00A11462" w:rsidRDefault="00A11462" w:rsidP="00A11462">
      <w:pPr>
        <w:pStyle w:val="NormalWeb"/>
        <w:spacing w:line="480" w:lineRule="auto"/>
      </w:pPr>
      <w:r w:rsidRPr="00A11462">
        <w:t>(5) Wahl H, Schilling O, Oswald F, Iwarsson S. The home environment and quality of life-related outcomes in advanced old age: findings of the ENABLE-AGE project. European Journal of Ageing 2009;6(2):101-111.</w:t>
      </w:r>
    </w:p>
    <w:p w14:paraId="54BE7EBC" w14:textId="77777777" w:rsidR="00A11462" w:rsidRPr="00A11462" w:rsidRDefault="00A11462" w:rsidP="00A11462">
      <w:pPr>
        <w:pStyle w:val="NormalWeb"/>
        <w:spacing w:line="480" w:lineRule="auto"/>
      </w:pPr>
      <w:r w:rsidRPr="00A11462">
        <w:t>(6) Wahl H, Fänge A, Oswald F, Gitlin LN, Iwarsson S. The home environment and disability-related outcomes in aging individuals: what is the empirical evidence? Gerontologist 2009;49(3):355-367.</w:t>
      </w:r>
    </w:p>
    <w:p w14:paraId="2B10DE1F" w14:textId="77777777" w:rsidR="00A11462" w:rsidRPr="00A11462" w:rsidRDefault="00A11462" w:rsidP="00A11462">
      <w:pPr>
        <w:pStyle w:val="NormalWeb"/>
        <w:spacing w:line="480" w:lineRule="auto"/>
      </w:pPr>
      <w:r w:rsidRPr="00A11462">
        <w:t>(7) Iwarsson S. A long-term perspective on person–environment fit and ADL dependence among older Swedish adults. Gerontologist 2005;45(3):327-336.</w:t>
      </w:r>
    </w:p>
    <w:p w14:paraId="41260D59" w14:textId="77777777" w:rsidR="00A11462" w:rsidRPr="00A11462" w:rsidRDefault="00A11462" w:rsidP="00A11462">
      <w:pPr>
        <w:pStyle w:val="NormalWeb"/>
        <w:spacing w:line="480" w:lineRule="auto"/>
      </w:pPr>
      <w:r w:rsidRPr="00A11462">
        <w:t>(8) Lawton MP, Nahemow L. Ecology and the aging process. 1973.</w:t>
      </w:r>
    </w:p>
    <w:p w14:paraId="6BDAF11C" w14:textId="77777777" w:rsidR="00A11462" w:rsidRPr="00A11462" w:rsidRDefault="00A11462" w:rsidP="00A11462">
      <w:pPr>
        <w:pStyle w:val="NormalWeb"/>
        <w:spacing w:line="480" w:lineRule="auto"/>
      </w:pPr>
      <w:r w:rsidRPr="00A11462">
        <w:t>(9) Lawton MP. Environment and aging. : Center for the Study of Aging; 1986.</w:t>
      </w:r>
    </w:p>
    <w:p w14:paraId="4960C0F3" w14:textId="77777777" w:rsidR="00A11462" w:rsidRPr="00A11462" w:rsidRDefault="00A11462" w:rsidP="00A11462">
      <w:pPr>
        <w:pStyle w:val="NormalWeb"/>
        <w:spacing w:line="480" w:lineRule="auto"/>
      </w:pPr>
      <w:r w:rsidRPr="00A11462">
        <w:t>(10) Roy N, Dubé R, Després C, Freitas A, Légaré F. Choosing between staying at home or moving: A systematic review of factors influencing housing decisions among frail older adults. PloS one 2018;13(1):e0189266.</w:t>
      </w:r>
    </w:p>
    <w:p w14:paraId="1FD6F4D5" w14:textId="77777777" w:rsidR="00A11462" w:rsidRPr="00A11462" w:rsidRDefault="00A11462" w:rsidP="00A11462">
      <w:pPr>
        <w:pStyle w:val="NormalWeb"/>
        <w:spacing w:line="480" w:lineRule="auto"/>
      </w:pPr>
      <w:r w:rsidRPr="00A11462">
        <w:lastRenderedPageBreak/>
        <w:t>(11) Kojima G. Frailty as a predictor of nursing home placement among community-dwelling older adults: a systematic review and meta-analysis. Journal of Geriatric Physical Therapy 2018;41(1):42-48.</w:t>
      </w:r>
    </w:p>
    <w:p w14:paraId="147B5EF5" w14:textId="77777777" w:rsidR="00A11462" w:rsidRPr="00A11462" w:rsidRDefault="00A11462" w:rsidP="00A11462">
      <w:pPr>
        <w:pStyle w:val="NormalWeb"/>
        <w:spacing w:line="480" w:lineRule="auto"/>
      </w:pPr>
      <w:r w:rsidRPr="00A11462">
        <w:t>(12) Robards J, Evandrou M, Falkingham J, Vlachantoni A. Mortality at older ages and moves in residential and sheltered housing: evidence from the UK. J Epidemiol Community Health 2014;68(6):524-529.</w:t>
      </w:r>
    </w:p>
    <w:p w14:paraId="5BF68CBB" w14:textId="77777777" w:rsidR="00A11462" w:rsidRPr="00A11462" w:rsidRDefault="00A11462" w:rsidP="00A11462">
      <w:pPr>
        <w:pStyle w:val="NormalWeb"/>
        <w:spacing w:line="480" w:lineRule="auto"/>
      </w:pPr>
      <w:r w:rsidRPr="00A11462">
        <w:t>(13) Granbom M, Perrin N, Szanton S, KM Cudjoe T, Gitlin LN. Household accessibility and residential relocation in older adults. The Journals of Gerontology: Series B 2019;74(7):e72-e83.</w:t>
      </w:r>
    </w:p>
    <w:p w14:paraId="1C81D6D3" w14:textId="77777777" w:rsidR="00A11462" w:rsidRPr="00A11462" w:rsidRDefault="00A11462" w:rsidP="00A11462">
      <w:pPr>
        <w:pStyle w:val="NormalWeb"/>
        <w:spacing w:line="480" w:lineRule="auto"/>
      </w:pPr>
      <w:r w:rsidRPr="00A11462">
        <w:t>(14) Vogiazides L. Exiting distressed neighbourhoods: The timing of spatial assimilation among international migrants in Sweden. Population, Space and Place 2018;24(8):e2169.</w:t>
      </w:r>
    </w:p>
    <w:p w14:paraId="3C1B1DEA" w14:textId="77777777" w:rsidR="00A11462" w:rsidRPr="00A11462" w:rsidRDefault="00A11462" w:rsidP="00A11462">
      <w:pPr>
        <w:pStyle w:val="NormalWeb"/>
        <w:spacing w:line="480" w:lineRule="auto"/>
      </w:pPr>
      <w:r w:rsidRPr="00A11462">
        <w:t>(15) Schellenberg G, Fonberg J. No title. Housing characteristics and staying at home during the COVID-19 pandemic 2020.</w:t>
      </w:r>
    </w:p>
    <w:p w14:paraId="77577BDC" w14:textId="77777777" w:rsidR="00A11462" w:rsidRPr="00A11462" w:rsidRDefault="00A11462" w:rsidP="00A11462">
      <w:pPr>
        <w:pStyle w:val="NormalWeb"/>
        <w:spacing w:line="480" w:lineRule="auto"/>
      </w:pPr>
      <w:r w:rsidRPr="00A11462">
        <w:t>(16) Amerio A, Brambilla A, Morganti A, Aguglia A, Bianchi D, Santi F, et al. COVID-19 lockdown: housing built environment’s effects on mental health. International journal of environmental research and public health 2020;17(16):5973.</w:t>
      </w:r>
    </w:p>
    <w:p w14:paraId="7237AFAA" w14:textId="77777777" w:rsidR="00A11462" w:rsidRPr="00A11462" w:rsidRDefault="00A11462" w:rsidP="00A11462">
      <w:pPr>
        <w:pStyle w:val="NormalWeb"/>
        <w:spacing w:line="480" w:lineRule="auto"/>
      </w:pPr>
      <w:r w:rsidRPr="00917C9B">
        <w:rPr>
          <w:lang w:val="sv-SE"/>
        </w:rPr>
        <w:t xml:space="preserve">(17) Zingmark M, Björk J, Granbom M, Gefenaite G, Nordeström F, Schmidt SM, et al. </w:t>
      </w:r>
      <w:r w:rsidRPr="00A11462">
        <w:t>Exploring Associations of Housing, Relocation, and Active and Healthy Aging in Sweden: Protocol for a Prospective Longitudinal Mixed Methods Study. JMIR Res Protoc (2021 Sep 21;10(9):e31137. doi: 10.2196/31137. PMID: 34546172).</w:t>
      </w:r>
    </w:p>
    <w:p w14:paraId="6FC432A0" w14:textId="32216225" w:rsidR="007763F4" w:rsidRDefault="00A11462" w:rsidP="00A11462">
      <w:pPr>
        <w:rPr>
          <w:rFonts w:ascii="Times New Roman" w:hAnsi="Times New Roman" w:cs="Times New Roman"/>
          <w:sz w:val="24"/>
          <w:szCs w:val="24"/>
        </w:rPr>
      </w:pPr>
      <w:r w:rsidRPr="00A11462">
        <w:rPr>
          <w:rFonts w:ascii="Times New Roman" w:eastAsia="Times New Roman" w:hAnsi="Times New Roman" w:cs="Times New Roman"/>
          <w:sz w:val="24"/>
        </w:rPr>
        <w:t> </w:t>
      </w:r>
      <w:r w:rsidR="001367BE">
        <w:rPr>
          <w:rFonts w:ascii="Times New Roman" w:hAnsi="Times New Roman" w:cs="Times New Roman"/>
          <w:sz w:val="24"/>
          <w:szCs w:val="24"/>
        </w:rPr>
        <w:fldChar w:fldCharType="end"/>
      </w:r>
    </w:p>
    <w:p w14:paraId="74A3CF88" w14:textId="77777777" w:rsidR="007763F4" w:rsidRPr="007763F4" w:rsidRDefault="007763F4" w:rsidP="007763F4">
      <w:pPr>
        <w:rPr>
          <w:rFonts w:ascii="Times New Roman" w:hAnsi="Times New Roman" w:cs="Times New Roman"/>
          <w:sz w:val="24"/>
          <w:szCs w:val="24"/>
        </w:rPr>
      </w:pPr>
    </w:p>
    <w:p w14:paraId="45BEE894" w14:textId="4C90D9E1" w:rsidR="007763F4" w:rsidRDefault="007763F4" w:rsidP="007763F4">
      <w:pPr>
        <w:rPr>
          <w:rFonts w:ascii="Times New Roman" w:hAnsi="Times New Roman" w:cs="Times New Roman"/>
          <w:sz w:val="24"/>
          <w:szCs w:val="24"/>
        </w:rPr>
      </w:pPr>
    </w:p>
    <w:p w14:paraId="6C03715D" w14:textId="7150B96E" w:rsidR="007763F4" w:rsidRDefault="007763F4" w:rsidP="007763F4">
      <w:pPr>
        <w:rPr>
          <w:rFonts w:ascii="Times New Roman" w:hAnsi="Times New Roman" w:cs="Times New Roman"/>
          <w:sz w:val="24"/>
          <w:szCs w:val="24"/>
        </w:rPr>
      </w:pPr>
    </w:p>
    <w:p w14:paraId="1827624B" w14:textId="77777777" w:rsidR="007763F4" w:rsidRPr="003D6569" w:rsidRDefault="007763F4" w:rsidP="007763F4">
      <w:pPr>
        <w:spacing w:before="120" w:after="0" w:line="360" w:lineRule="auto"/>
        <w:rPr>
          <w:rFonts w:ascii="Times New Roman" w:hAnsi="Times New Roman" w:cs="Times New Roman"/>
          <w:sz w:val="24"/>
          <w:szCs w:val="24"/>
        </w:rPr>
      </w:pPr>
      <w:r w:rsidRPr="003D6569">
        <w:rPr>
          <w:rFonts w:ascii="Times New Roman" w:hAnsi="Times New Roman" w:cs="Times New Roman"/>
          <w:sz w:val="24"/>
          <w:szCs w:val="24"/>
        </w:rPr>
        <w:t xml:space="preserve">https://academic.oup.com/ije/pages/General_Instructions#Cohort%20Profiles </w:t>
      </w:r>
    </w:p>
    <w:p w14:paraId="39F2A4F3" w14:textId="77777777" w:rsidR="007763F4" w:rsidRPr="003D6569" w:rsidRDefault="007763F4" w:rsidP="007763F4">
      <w:pPr>
        <w:shd w:val="clear" w:color="auto" w:fill="FFFFFF"/>
        <w:spacing w:before="120" w:after="100" w:afterAutospacing="1" w:line="360" w:lineRule="auto"/>
        <w:textAlignment w:val="baseline"/>
        <w:rPr>
          <w:rFonts w:ascii="Times New Roman" w:eastAsia="Times New Roman" w:hAnsi="Times New Roman" w:cs="Times New Roman"/>
          <w:sz w:val="24"/>
          <w:szCs w:val="24"/>
          <w:lang w:eastAsia="en-GB"/>
        </w:rPr>
      </w:pPr>
      <w:r w:rsidRPr="003D6569">
        <w:rPr>
          <w:rFonts w:ascii="Times New Roman" w:hAnsi="Times New Roman" w:cs="Times New Roman"/>
          <w:noProof/>
          <w:sz w:val="24"/>
          <w:szCs w:val="24"/>
          <w:lang w:eastAsia="en-GB"/>
        </w:rPr>
        <w:drawing>
          <wp:inline distT="0" distB="0" distL="0" distR="0" wp14:anchorId="783F9836" wp14:editId="3ABF4EEC">
            <wp:extent cx="5759450" cy="2062480"/>
            <wp:effectExtent l="0" t="0" r="0" b="0"/>
            <wp:docPr id="1" name="Picture 1" descr="https://static.primary.prod.gcms.the-infra.com/static/All+Journals/ije/Image+Library/guidelines_For_General_Instructions/Cohort+Profiles_Overall-guidelines_2020?node=e00d6ab4fe52b9065339&amp;version=469577:e669598c642ee3126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primary.prod.gcms.the-infra.com/static/All+Journals/ije/Image+Library/guidelines_For_General_Instructions/Cohort+Profiles_Overall-guidelines_2020?node=e00d6ab4fe52b9065339&amp;version=469577:e669598c642ee3126f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062480"/>
                    </a:xfrm>
                    <a:prstGeom prst="rect">
                      <a:avLst/>
                    </a:prstGeom>
                    <a:noFill/>
                    <a:ln>
                      <a:noFill/>
                    </a:ln>
                  </pic:spPr>
                </pic:pic>
              </a:graphicData>
            </a:graphic>
          </wp:inline>
        </w:drawing>
      </w:r>
    </w:p>
    <w:p w14:paraId="2CAEBF9E" w14:textId="77777777" w:rsidR="007763F4" w:rsidRPr="00195CE4" w:rsidRDefault="007763F4" w:rsidP="007763F4">
      <w:pPr>
        <w:shd w:val="clear" w:color="auto" w:fill="FFFFFF"/>
        <w:spacing w:before="120" w:after="100" w:afterAutospacing="1" w:line="360" w:lineRule="auto"/>
        <w:textAlignment w:val="baseline"/>
        <w:rPr>
          <w:rFonts w:ascii="Times New Roman" w:eastAsia="Times New Roman" w:hAnsi="Times New Roman" w:cs="Times New Roman"/>
          <w:sz w:val="18"/>
          <w:szCs w:val="18"/>
          <w:lang w:eastAsia="en-GB"/>
        </w:rPr>
      </w:pPr>
      <w:r w:rsidRPr="00195CE4">
        <w:rPr>
          <w:rFonts w:ascii="Times New Roman" w:eastAsia="Times New Roman" w:hAnsi="Times New Roman" w:cs="Times New Roman"/>
          <w:sz w:val="18"/>
          <w:szCs w:val="18"/>
          <w:lang w:eastAsia="en-GB"/>
        </w:rPr>
        <w:t>Note that:</w:t>
      </w:r>
    </w:p>
    <w:p w14:paraId="46F9D2DC" w14:textId="77777777" w:rsidR="007763F4" w:rsidRPr="00195CE4" w:rsidRDefault="007763F4" w:rsidP="007763F4">
      <w:pPr>
        <w:numPr>
          <w:ilvl w:val="0"/>
          <w:numId w:val="4"/>
        </w:numPr>
        <w:shd w:val="clear" w:color="auto" w:fill="FFFFFF"/>
        <w:spacing w:before="120" w:after="120" w:line="360" w:lineRule="auto"/>
        <w:textAlignment w:val="baseline"/>
        <w:rPr>
          <w:rFonts w:ascii="Times New Roman" w:eastAsia="Times New Roman" w:hAnsi="Times New Roman" w:cs="Times New Roman"/>
          <w:sz w:val="18"/>
          <w:szCs w:val="18"/>
          <w:lang w:eastAsia="en-GB"/>
        </w:rPr>
      </w:pPr>
      <w:r w:rsidRPr="00195CE4">
        <w:rPr>
          <w:rFonts w:ascii="Times New Roman" w:eastAsia="Times New Roman" w:hAnsi="Times New Roman" w:cs="Times New Roman"/>
          <w:sz w:val="18"/>
          <w:szCs w:val="18"/>
          <w:lang w:eastAsia="en-GB"/>
        </w:rPr>
        <w:t xml:space="preserve">The IJE does </w:t>
      </w:r>
      <w:r w:rsidRPr="00195CE4">
        <w:rPr>
          <w:rFonts w:ascii="Times New Roman" w:eastAsia="Times New Roman" w:hAnsi="Times New Roman" w:cs="Times New Roman"/>
          <w:sz w:val="18"/>
          <w:szCs w:val="18"/>
          <w:highlight w:val="yellow"/>
          <w:lang w:eastAsia="en-GB"/>
        </w:rPr>
        <w:t>not publish individual cohort studies</w:t>
      </w:r>
      <w:r w:rsidRPr="00195CE4">
        <w:rPr>
          <w:rFonts w:ascii="Times New Roman" w:eastAsia="Times New Roman" w:hAnsi="Times New Roman" w:cs="Times New Roman"/>
          <w:sz w:val="18"/>
          <w:szCs w:val="18"/>
          <w:lang w:eastAsia="en-GB"/>
        </w:rPr>
        <w:t xml:space="preserve"> in its Cohort Profile series. Please submit these as Original Articles.</w:t>
      </w:r>
    </w:p>
    <w:p w14:paraId="791B202E" w14:textId="77777777" w:rsidR="007763F4" w:rsidRPr="00195CE4" w:rsidRDefault="007763F4" w:rsidP="007763F4">
      <w:pPr>
        <w:numPr>
          <w:ilvl w:val="0"/>
          <w:numId w:val="4"/>
        </w:numPr>
        <w:shd w:val="clear" w:color="auto" w:fill="FFFFFF"/>
        <w:spacing w:before="120" w:after="120" w:line="360" w:lineRule="auto"/>
        <w:textAlignment w:val="baseline"/>
        <w:rPr>
          <w:rFonts w:ascii="Times New Roman" w:eastAsia="Times New Roman" w:hAnsi="Times New Roman" w:cs="Times New Roman"/>
          <w:sz w:val="18"/>
          <w:szCs w:val="18"/>
          <w:lang w:eastAsia="en-GB"/>
        </w:rPr>
      </w:pPr>
      <w:r w:rsidRPr="00195CE4">
        <w:rPr>
          <w:rFonts w:ascii="Times New Roman" w:eastAsia="Times New Roman" w:hAnsi="Times New Roman" w:cs="Times New Roman"/>
          <w:sz w:val="18"/>
          <w:szCs w:val="18"/>
          <w:lang w:eastAsia="en-GB"/>
        </w:rPr>
        <w:t xml:space="preserve">The aim of the Cohort Profile series is to provide </w:t>
      </w:r>
      <w:r w:rsidRPr="00195CE4">
        <w:rPr>
          <w:rFonts w:ascii="Times New Roman" w:eastAsia="Times New Roman" w:hAnsi="Times New Roman" w:cs="Times New Roman"/>
          <w:sz w:val="18"/>
          <w:szCs w:val="18"/>
          <w:highlight w:val="yellow"/>
          <w:lang w:eastAsia="en-GB"/>
        </w:rPr>
        <w:t>up-to-date information about large population-based cohorts with planned long-term data collection</w:t>
      </w:r>
      <w:r w:rsidRPr="00195CE4">
        <w:rPr>
          <w:rFonts w:ascii="Times New Roman" w:eastAsia="Times New Roman" w:hAnsi="Times New Roman" w:cs="Times New Roman"/>
          <w:sz w:val="18"/>
          <w:szCs w:val="18"/>
          <w:lang w:eastAsia="en-GB"/>
        </w:rPr>
        <w:t>. Cohorts with a narrow clinical focus will, in general, not be considered for this series.</w:t>
      </w:r>
    </w:p>
    <w:p w14:paraId="20AE71E2" w14:textId="77777777" w:rsidR="007763F4" w:rsidRPr="00195CE4" w:rsidRDefault="007763F4" w:rsidP="007763F4">
      <w:pPr>
        <w:numPr>
          <w:ilvl w:val="0"/>
          <w:numId w:val="4"/>
        </w:numPr>
        <w:shd w:val="clear" w:color="auto" w:fill="FFFFFF"/>
        <w:spacing w:before="120" w:after="120" w:line="360" w:lineRule="auto"/>
        <w:textAlignment w:val="baseline"/>
        <w:rPr>
          <w:rFonts w:ascii="Times New Roman" w:eastAsia="Times New Roman" w:hAnsi="Times New Roman" w:cs="Times New Roman"/>
          <w:sz w:val="18"/>
          <w:szCs w:val="18"/>
          <w:lang w:eastAsia="en-GB"/>
        </w:rPr>
      </w:pPr>
      <w:r w:rsidRPr="00195CE4">
        <w:rPr>
          <w:rFonts w:ascii="Times New Roman" w:eastAsia="Times New Roman" w:hAnsi="Times New Roman" w:cs="Times New Roman"/>
          <w:sz w:val="18"/>
          <w:szCs w:val="18"/>
          <w:lang w:eastAsia="en-GB"/>
        </w:rPr>
        <w:t xml:space="preserve">To warrant publication in the IJE, Cohort Profiles </w:t>
      </w:r>
      <w:r w:rsidRPr="00195CE4">
        <w:rPr>
          <w:rFonts w:ascii="Times New Roman" w:eastAsia="Times New Roman" w:hAnsi="Times New Roman" w:cs="Times New Roman"/>
          <w:sz w:val="18"/>
          <w:szCs w:val="18"/>
          <w:highlight w:val="yellow"/>
          <w:lang w:eastAsia="en-GB"/>
        </w:rPr>
        <w:t>must add substantially to any information about cohorts that is already available on existing websites.</w:t>
      </w:r>
    </w:p>
    <w:p w14:paraId="5F53B79A" w14:textId="77777777" w:rsidR="007763F4" w:rsidRPr="00195CE4" w:rsidRDefault="007763F4" w:rsidP="007763F4">
      <w:pPr>
        <w:numPr>
          <w:ilvl w:val="0"/>
          <w:numId w:val="4"/>
        </w:numPr>
        <w:shd w:val="clear" w:color="auto" w:fill="FFFFFF"/>
        <w:spacing w:before="120" w:after="120" w:line="360" w:lineRule="auto"/>
        <w:textAlignment w:val="baseline"/>
        <w:rPr>
          <w:rFonts w:ascii="Times New Roman" w:eastAsia="Times New Roman" w:hAnsi="Times New Roman" w:cs="Times New Roman"/>
          <w:sz w:val="18"/>
          <w:szCs w:val="18"/>
          <w:lang w:eastAsia="en-GB"/>
        </w:rPr>
      </w:pPr>
      <w:r w:rsidRPr="00195CE4">
        <w:rPr>
          <w:rFonts w:ascii="Times New Roman" w:eastAsia="Times New Roman" w:hAnsi="Times New Roman" w:cs="Times New Roman"/>
          <w:sz w:val="18"/>
          <w:szCs w:val="18"/>
          <w:lang w:eastAsia="en-GB"/>
        </w:rPr>
        <w:t xml:space="preserve">Profiles that describe a cohort consortium should focus on the </w:t>
      </w:r>
      <w:r w:rsidRPr="00195CE4">
        <w:rPr>
          <w:rFonts w:ascii="Times New Roman" w:eastAsia="Times New Roman" w:hAnsi="Times New Roman" w:cs="Times New Roman"/>
          <w:sz w:val="18"/>
          <w:szCs w:val="18"/>
          <w:highlight w:val="yellow"/>
          <w:lang w:eastAsia="en-GB"/>
        </w:rPr>
        <w:t>added value of the consortium</w:t>
      </w:r>
      <w:r w:rsidRPr="00195CE4">
        <w:rPr>
          <w:rFonts w:ascii="Times New Roman" w:eastAsia="Times New Roman" w:hAnsi="Times New Roman" w:cs="Times New Roman"/>
          <w:sz w:val="18"/>
          <w:szCs w:val="18"/>
          <w:lang w:eastAsia="en-GB"/>
        </w:rPr>
        <w:t xml:space="preserve"> rather than piecemeal descriptions of the constituent cohorts. Such profiles must include </w:t>
      </w:r>
      <w:r w:rsidRPr="00195CE4">
        <w:rPr>
          <w:rFonts w:ascii="Times New Roman" w:eastAsia="Times New Roman" w:hAnsi="Times New Roman" w:cs="Times New Roman"/>
          <w:sz w:val="18"/>
          <w:szCs w:val="18"/>
          <w:highlight w:val="yellow"/>
          <w:lang w:eastAsia="en-GB"/>
        </w:rPr>
        <w:t>at least one publication</w:t>
      </w:r>
      <w:r w:rsidRPr="00195CE4">
        <w:rPr>
          <w:rFonts w:ascii="Times New Roman" w:eastAsia="Times New Roman" w:hAnsi="Times New Roman" w:cs="Times New Roman"/>
          <w:sz w:val="18"/>
          <w:szCs w:val="18"/>
          <w:lang w:eastAsia="en-GB"/>
        </w:rPr>
        <w:t xml:space="preserve"> (</w:t>
      </w:r>
      <w:r w:rsidRPr="00195CE4">
        <w:rPr>
          <w:rFonts w:ascii="Times New Roman" w:eastAsia="Times New Roman" w:hAnsi="Times New Roman" w:cs="Times New Roman"/>
          <w:sz w:val="18"/>
          <w:szCs w:val="18"/>
          <w:highlight w:val="yellow"/>
          <w:lang w:eastAsia="en-GB"/>
        </w:rPr>
        <w:t>published or submitted</w:t>
      </w:r>
      <w:r w:rsidRPr="00195CE4">
        <w:rPr>
          <w:rFonts w:ascii="Times New Roman" w:eastAsia="Times New Roman" w:hAnsi="Times New Roman" w:cs="Times New Roman"/>
          <w:sz w:val="18"/>
          <w:szCs w:val="18"/>
          <w:lang w:eastAsia="en-GB"/>
        </w:rPr>
        <w:t>) based on the collated data from the constituent cohorts to illustrate the added value.</w:t>
      </w:r>
    </w:p>
    <w:p w14:paraId="29B77A3F" w14:textId="77777777" w:rsidR="007763F4" w:rsidRPr="00195CE4" w:rsidRDefault="007763F4" w:rsidP="007763F4">
      <w:pPr>
        <w:numPr>
          <w:ilvl w:val="0"/>
          <w:numId w:val="4"/>
        </w:numPr>
        <w:shd w:val="clear" w:color="auto" w:fill="FFFFFF"/>
        <w:spacing w:before="120" w:after="0" w:line="360" w:lineRule="auto"/>
        <w:textAlignment w:val="baseline"/>
        <w:rPr>
          <w:rFonts w:ascii="Times New Roman" w:hAnsi="Times New Roman" w:cs="Times New Roman"/>
          <w:sz w:val="18"/>
          <w:szCs w:val="18"/>
        </w:rPr>
      </w:pPr>
      <w:r w:rsidRPr="00195CE4">
        <w:rPr>
          <w:rFonts w:ascii="Times New Roman" w:eastAsia="Times New Roman" w:hAnsi="Times New Roman" w:cs="Times New Roman"/>
          <w:sz w:val="18"/>
          <w:szCs w:val="18"/>
          <w:lang w:eastAsia="en-GB"/>
        </w:rPr>
        <w:t>At least one of the authors of a Cohort Profile must be a researcher involved with the data resource presented and be available to readers as a contact person. Please identify this author and provide contact details under the section ‘</w:t>
      </w:r>
      <w:r w:rsidRPr="00195CE4">
        <w:rPr>
          <w:rFonts w:ascii="Times New Roman" w:eastAsia="Times New Roman" w:hAnsi="Times New Roman" w:cs="Times New Roman"/>
          <w:sz w:val="18"/>
          <w:szCs w:val="18"/>
          <w:highlight w:val="yellow"/>
          <w:lang w:eastAsia="en-GB"/>
        </w:rPr>
        <w:t>Can I get hold of the data?’.</w:t>
      </w:r>
    </w:p>
    <w:p w14:paraId="7ED97A8E" w14:textId="77777777" w:rsidR="007763F4" w:rsidRPr="003D6569" w:rsidRDefault="007763F4" w:rsidP="007763F4">
      <w:pPr>
        <w:spacing w:before="120" w:after="0" w:line="360" w:lineRule="auto"/>
        <w:rPr>
          <w:rFonts w:ascii="Times New Roman" w:hAnsi="Times New Roman" w:cs="Times New Roman"/>
          <w:sz w:val="24"/>
          <w:szCs w:val="24"/>
        </w:rPr>
      </w:pPr>
      <w:r w:rsidRPr="003D6569">
        <w:rPr>
          <w:rFonts w:ascii="Times New Roman" w:hAnsi="Times New Roman" w:cs="Times New Roman"/>
          <w:noProof/>
          <w:sz w:val="24"/>
          <w:szCs w:val="24"/>
          <w:lang w:eastAsia="en-GB"/>
        </w:rPr>
        <w:lastRenderedPageBreak/>
        <w:drawing>
          <wp:inline distT="0" distB="0" distL="0" distR="0" wp14:anchorId="58437E96" wp14:editId="305C2BF1">
            <wp:extent cx="5067300" cy="2543329"/>
            <wp:effectExtent l="0" t="0" r="0" b="9525"/>
            <wp:docPr id="2" name="Picture 2" descr="https://static.primary.prod.gcms.the-infra.com/static/All+Journals/ije/Image+Library/guidelines_For_General_Instructions/Cohort+Profile_Checklist+of+essential+criteria_2020?node=d001a967722d34416338&amp;version=469577:e669598c642ee3126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rimary.prod.gcms.the-infra.com/static/All+Journals/ije/Image+Library/guidelines_For_General_Instructions/Cohort+Profile_Checklist+of+essential+criteria_2020?node=d001a967722d34416338&amp;version=469577:e669598c642ee3126f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2295" cy="2545836"/>
                    </a:xfrm>
                    <a:prstGeom prst="rect">
                      <a:avLst/>
                    </a:prstGeom>
                    <a:noFill/>
                    <a:ln>
                      <a:noFill/>
                    </a:ln>
                  </pic:spPr>
                </pic:pic>
              </a:graphicData>
            </a:graphic>
          </wp:inline>
        </w:drawing>
      </w:r>
    </w:p>
    <w:p w14:paraId="40E69271" w14:textId="77777777" w:rsidR="00E31060" w:rsidRPr="007763F4" w:rsidRDefault="00E31060" w:rsidP="007763F4">
      <w:pPr>
        <w:rPr>
          <w:rFonts w:ascii="Times New Roman" w:hAnsi="Times New Roman" w:cs="Times New Roman"/>
          <w:sz w:val="24"/>
          <w:szCs w:val="24"/>
        </w:rPr>
      </w:pPr>
    </w:p>
    <w:sectPr w:rsidR="00E31060" w:rsidRPr="007763F4" w:rsidSect="00E81329">
      <w:headerReference w:type="default" r:id="rId25"/>
      <w:footerReference w:type="default" r:id="rId26"/>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s Björk" w:date="2021-11-30T16:09:00Z" w:initials="JB">
    <w:p w14:paraId="0789F36F" w14:textId="66A3BF00" w:rsidR="00917C9B" w:rsidRPr="00917C9B" w:rsidRDefault="00917C9B">
      <w:pPr>
        <w:pStyle w:val="CommentText"/>
        <w:rPr>
          <w:lang w:val="en-GB"/>
        </w:rPr>
      </w:pPr>
      <w:r>
        <w:rPr>
          <w:rStyle w:val="CommentReference"/>
        </w:rPr>
        <w:annotationRef/>
      </w:r>
      <w:r w:rsidRPr="00917C9B">
        <w:rPr>
          <w:lang w:val="en-GB"/>
        </w:rPr>
        <w:t xml:space="preserve">You might want to add </w:t>
      </w:r>
      <w:r>
        <w:rPr>
          <w:lang w:val="en-GB"/>
        </w:rPr>
        <w:t>LUPOP here as a more general point of contact</w:t>
      </w:r>
    </w:p>
  </w:comment>
  <w:comment w:id="2" w:author="Giedre Gefenaite" w:date="2021-12-01T09:51:00Z" w:initials="GG">
    <w:p w14:paraId="2FF679F7" w14:textId="77777777" w:rsidR="00EA6690" w:rsidRPr="00F55FF0" w:rsidRDefault="00EA6690">
      <w:pPr>
        <w:pStyle w:val="CommentText"/>
        <w:rPr>
          <w:lang w:val="en-US"/>
        </w:rPr>
      </w:pPr>
      <w:r>
        <w:rPr>
          <w:rStyle w:val="CommentReference"/>
        </w:rPr>
        <w:annotationRef/>
      </w:r>
      <w:r w:rsidRPr="00F55FF0">
        <w:rPr>
          <w:lang w:val="en-US"/>
        </w:rPr>
        <w:t xml:space="preserve">They are requesting that these are concrete person/s among the list of the main authors. </w:t>
      </w:r>
      <w:r w:rsidR="00393483" w:rsidRPr="00F55FF0">
        <w:rPr>
          <w:lang w:val="en-US"/>
        </w:rPr>
        <w:t>But perhpas something like this?</w:t>
      </w:r>
    </w:p>
  </w:comment>
  <w:comment w:id="3" w:author="Susanne Iwarsson" w:date="2021-12-15T10:52:00Z" w:initials="SI">
    <w:p w14:paraId="19D27281" w14:textId="1A0D0276" w:rsidR="0094495D" w:rsidRPr="0094495D" w:rsidRDefault="0094495D">
      <w:pPr>
        <w:pStyle w:val="CommentText"/>
        <w:rPr>
          <w:lang w:val="en-US"/>
        </w:rPr>
      </w:pPr>
      <w:r>
        <w:rPr>
          <w:rStyle w:val="CommentReference"/>
        </w:rPr>
        <w:annotationRef/>
      </w:r>
      <w:r w:rsidRPr="0094495D">
        <w:rPr>
          <w:lang w:val="en-US"/>
        </w:rPr>
        <w:t>Add LUPOP and keep t</w:t>
      </w:r>
      <w:r>
        <w:rPr>
          <w:lang w:val="en-US"/>
        </w:rPr>
        <w:t>he two of us as contacts (IF they allow two names. If not, I suggest your name only)</w:t>
      </w:r>
    </w:p>
  </w:comment>
  <w:comment w:id="4" w:author="Nick Christie" w:date="2022-12-05T15:21:00Z" w:initials="NC">
    <w:p w14:paraId="4075829F" w14:textId="77777777" w:rsidR="00B36802" w:rsidRDefault="00CC1308" w:rsidP="00B6409D">
      <w:pPr>
        <w:pStyle w:val="CommentText"/>
      </w:pPr>
      <w:r>
        <w:rPr>
          <w:rStyle w:val="CommentReference"/>
        </w:rPr>
        <w:annotationRef/>
      </w:r>
      <w:r w:rsidR="00B36802">
        <w:t xml:space="preserve">3296433 (3.29 million).  individuals born between 1932- 1961 in LISA-POPULATION merged dataset after removing obs with : IndexP ==1; AterPNr==0; SenPNR == 1 . </w:t>
      </w:r>
    </w:p>
  </w:comment>
  <w:comment w:id="5" w:author="Nick Christie" w:date="2022-12-05T15:19:00Z" w:initials="NC">
    <w:p w14:paraId="62F667BE" w14:textId="6EB15E04" w:rsidR="009E0DA5" w:rsidRDefault="00B858D4">
      <w:pPr>
        <w:pStyle w:val="CommentText"/>
      </w:pPr>
      <w:r>
        <w:rPr>
          <w:rStyle w:val="CommentReference"/>
        </w:rPr>
        <w:annotationRef/>
      </w:r>
      <w:r w:rsidR="009E0DA5">
        <w:t xml:space="preserve">1803704 (1.8 million) individuals born before 1932 in LISA-POPULATION merged dataset that were alive in 1990 (first year of LISA data) </w:t>
      </w:r>
    </w:p>
    <w:p w14:paraId="0A59C85D" w14:textId="77777777" w:rsidR="009E0DA5" w:rsidRDefault="009E0DA5" w:rsidP="007B30F6">
      <w:pPr>
        <w:pStyle w:val="CommentText"/>
      </w:pPr>
      <w:r>
        <w:t xml:space="preserve">after removing obs with : IndexP ==1; AterPNr==0; SenPNR == 1 . </w:t>
      </w:r>
    </w:p>
  </w:comment>
  <w:comment w:id="6" w:author="Jonas Björk" w:date="2021-11-30T16:15:00Z" w:initials="JB">
    <w:p w14:paraId="2B560363" w14:textId="14C71777" w:rsidR="00917C9B" w:rsidRDefault="00917C9B">
      <w:pPr>
        <w:pStyle w:val="CommentText"/>
        <w:rPr>
          <w:lang w:val="en-GB"/>
        </w:rPr>
      </w:pPr>
      <w:r>
        <w:rPr>
          <w:rStyle w:val="CommentReference"/>
        </w:rPr>
        <w:annotationRef/>
      </w:r>
      <w:r w:rsidRPr="00917C9B">
        <w:rPr>
          <w:lang w:val="en-GB"/>
        </w:rPr>
        <w:t>At what time point? Could there be multiple partners</w:t>
      </w:r>
      <w:r>
        <w:rPr>
          <w:lang w:val="en-GB"/>
        </w:rPr>
        <w:t>/spouses?</w:t>
      </w:r>
    </w:p>
    <w:p w14:paraId="7AC6E3D4" w14:textId="77777777" w:rsidR="00917C9B" w:rsidRDefault="00917C9B">
      <w:pPr>
        <w:pStyle w:val="CommentText"/>
        <w:rPr>
          <w:lang w:val="en-GB"/>
        </w:rPr>
      </w:pPr>
    </w:p>
    <w:p w14:paraId="1A9362F5" w14:textId="15CA2F66" w:rsidR="00917C9B" w:rsidRPr="00917C9B" w:rsidRDefault="00917C9B">
      <w:pPr>
        <w:pStyle w:val="CommentText"/>
        <w:rPr>
          <w:lang w:val="en-GB"/>
        </w:rPr>
      </w:pPr>
      <w:r>
        <w:rPr>
          <w:lang w:val="en-GB"/>
        </w:rPr>
        <w:t>Is not the main point behind this that you link partners/spouses, ie both would in most cases have been included anyway?</w:t>
      </w:r>
    </w:p>
  </w:comment>
  <w:comment w:id="7" w:author="Giedre Gefenaite" w:date="2021-12-01T09:54:00Z" w:initials="GG">
    <w:p w14:paraId="38BD3D1B" w14:textId="77777777" w:rsidR="007E4F3E" w:rsidRDefault="00EA6690">
      <w:pPr>
        <w:pStyle w:val="CommentText"/>
      </w:pPr>
      <w:r>
        <w:rPr>
          <w:rStyle w:val="CommentReference"/>
        </w:rPr>
        <w:annotationRef/>
      </w:r>
    </w:p>
    <w:p w14:paraId="4EDE0761" w14:textId="77777777" w:rsidR="007E4F3E" w:rsidRDefault="007E4F3E">
      <w:pPr>
        <w:pStyle w:val="CommentText"/>
      </w:pPr>
    </w:p>
    <w:p w14:paraId="36CDF486" w14:textId="77777777" w:rsidR="007E4F3E" w:rsidRDefault="007E4F3E">
      <w:pPr>
        <w:pStyle w:val="CommentText"/>
      </w:pPr>
      <w:r>
        <w:t>Yes, there could be multiple partners, but is that smething to mention?</w:t>
      </w:r>
    </w:p>
    <w:p w14:paraId="162A7BD1" w14:textId="77777777" w:rsidR="007E4F3E" w:rsidRDefault="007E4F3E">
      <w:pPr>
        <w:pStyle w:val="CommentText"/>
      </w:pPr>
    </w:p>
    <w:p w14:paraId="4A1333D1" w14:textId="77777777" w:rsidR="007E4F3E" w:rsidRDefault="007E4F3E" w:rsidP="00FE6273">
      <w:pPr>
        <w:pStyle w:val="CommentText"/>
      </w:pPr>
      <w:r>
        <w:t>As partners add two million extra individuals, and since they are of any age, the latest cohorts inlcude partners not otherwise there.</w:t>
      </w:r>
    </w:p>
  </w:comment>
  <w:comment w:id="8" w:author="Nick Christie" w:date="2022-12-05T15:29:00Z" w:initials="NC">
    <w:p w14:paraId="46BF4453" w14:textId="77777777" w:rsidR="007479B4" w:rsidRDefault="007479B4" w:rsidP="00D6012C">
      <w:pPr>
        <w:pStyle w:val="CommentText"/>
      </w:pPr>
      <w:r>
        <w:rPr>
          <w:rStyle w:val="CommentReference"/>
        </w:rPr>
        <w:annotationRef/>
      </w:r>
      <w:r>
        <w:t xml:space="preserve">5101211 (5.1 million) unique individuals in LISA-POPULATION merged dataset after removing obs with : IndexP ==1; AterPNr==0; SenPNR == 1 . </w:t>
      </w:r>
    </w:p>
  </w:comment>
  <w:comment w:id="9" w:author="Nick Christie" w:date="2022-12-03T15:31:00Z" w:initials="NC">
    <w:p w14:paraId="473A5821" w14:textId="77777777" w:rsidR="001F4091" w:rsidRDefault="00795601">
      <w:pPr>
        <w:pStyle w:val="CommentText"/>
      </w:pPr>
      <w:r>
        <w:rPr>
          <w:rStyle w:val="CommentReference"/>
        </w:rPr>
        <w:annotationRef/>
      </w:r>
      <w:r w:rsidR="001F4091">
        <w:t>2718335 (2.7 million) unique "lgnlopnr"</w:t>
      </w:r>
    </w:p>
    <w:p w14:paraId="59F8142C" w14:textId="77777777" w:rsidR="001F4091" w:rsidRDefault="001F4091" w:rsidP="00D95378">
      <w:pPr>
        <w:pStyle w:val="CommentText"/>
      </w:pPr>
      <w:r>
        <w:t>1302680 (1.3 million) unique "fastlopnr"</w:t>
      </w:r>
    </w:p>
  </w:comment>
  <w:comment w:id="10" w:author="Nick Christie" w:date="2022-12-05T10:22:00Z" w:initials="NC">
    <w:p w14:paraId="08D4E6AF" w14:textId="3C3ED12E" w:rsidR="00825858" w:rsidRDefault="00825858" w:rsidP="0005207C">
      <w:pPr>
        <w:pStyle w:val="CommentText"/>
      </w:pPr>
      <w:r>
        <w:rPr>
          <w:rStyle w:val="CommentReference"/>
        </w:rPr>
        <w:annotationRef/>
      </w:r>
      <w:r>
        <w:t>Note: This table is based on data from three data files:  LISA, Housing, and Population.  LISA data is matched on Housing data, then filtered to only include individuals present in the Population data set (under condtions: IndexP ==1; AterPNr==0; SenPNR == 1).</w:t>
      </w:r>
    </w:p>
  </w:comment>
  <w:comment w:id="11" w:author="Nick Christie" w:date="2022-12-05T10:58:00Z" w:initials="NC">
    <w:p w14:paraId="0F750D73" w14:textId="77777777" w:rsidR="0057258E" w:rsidRDefault="00A94184">
      <w:pPr>
        <w:pStyle w:val="CommentText"/>
      </w:pPr>
      <w:r>
        <w:rPr>
          <w:rStyle w:val="CommentReference"/>
        </w:rPr>
        <w:annotationRef/>
      </w:r>
      <w:r w:rsidR="0057258E">
        <w:t>Education,Housing;Tenue: we removed the "NA"s in these tables for simplicity in reporting, hence the values in "n" will not sum to the total of 3061191 obs for 2016.  The breakdown is as follows:</w:t>
      </w:r>
    </w:p>
    <w:p w14:paraId="1891BAFD" w14:textId="77777777" w:rsidR="0057258E" w:rsidRDefault="0057258E">
      <w:pPr>
        <w:pStyle w:val="CommentText"/>
      </w:pPr>
      <w:r>
        <w:t>Education: 12331 NA's</w:t>
      </w:r>
    </w:p>
    <w:p w14:paraId="29BF36F5" w14:textId="77777777" w:rsidR="0057258E" w:rsidRDefault="0057258E">
      <w:pPr>
        <w:pStyle w:val="CommentText"/>
      </w:pPr>
      <w:r>
        <w:t>Housing: 45914 NA's</w:t>
      </w:r>
    </w:p>
    <w:p w14:paraId="13FA1DC2" w14:textId="77777777" w:rsidR="0057258E" w:rsidRDefault="0057258E" w:rsidP="00DF716A">
      <w:pPr>
        <w:pStyle w:val="CommentText"/>
      </w:pPr>
      <w:r>
        <w:t>Tenure: 45914 NA's</w:t>
      </w:r>
    </w:p>
  </w:comment>
  <w:comment w:id="12" w:author="Nick Christie" w:date="2022-12-06T08:57:00Z" w:initials="NC">
    <w:p w14:paraId="503E8344" w14:textId="77777777" w:rsidR="00707C67" w:rsidRDefault="00707C67">
      <w:pPr>
        <w:pStyle w:val="CommentText"/>
      </w:pPr>
      <w:r>
        <w:rPr>
          <w:rStyle w:val="CommentReference"/>
        </w:rPr>
        <w:annotationRef/>
      </w:r>
      <w:r>
        <w:t>Figures using a 5 year rolling window in 2016:</w:t>
      </w:r>
    </w:p>
    <w:p w14:paraId="093EB866" w14:textId="77777777" w:rsidR="00707C67" w:rsidRDefault="00707C67">
      <w:pPr>
        <w:pStyle w:val="CommentText"/>
      </w:pPr>
      <w:r>
        <w:t>No hospitalizations: 2679709; 87,6%</w:t>
      </w:r>
    </w:p>
    <w:p w14:paraId="4634DBB9" w14:textId="77777777" w:rsidR="00707C67" w:rsidRDefault="00707C67">
      <w:pPr>
        <w:pStyle w:val="CommentText"/>
      </w:pPr>
      <w:r>
        <w:t>1-2 hospitalizations: 278339: 9,1%</w:t>
      </w:r>
    </w:p>
    <w:p w14:paraId="5BDA2590" w14:textId="77777777" w:rsidR="00707C67" w:rsidRDefault="00707C67" w:rsidP="0085333C">
      <w:pPr>
        <w:pStyle w:val="CommentText"/>
      </w:pPr>
      <w:r>
        <w:t>&gt;= 3 hospitalizations: 103143; 3,4%</w:t>
      </w:r>
    </w:p>
  </w:comment>
  <w:comment w:id="13" w:author="Nick Christie" w:date="2022-12-05T11:04:00Z" w:initials="NC">
    <w:p w14:paraId="47173D38" w14:textId="0A17892A" w:rsidR="007E7DE9" w:rsidRDefault="00E5746F">
      <w:pPr>
        <w:pStyle w:val="CommentText"/>
      </w:pPr>
      <w:r>
        <w:rPr>
          <w:rStyle w:val="CommentReference"/>
        </w:rPr>
        <w:annotationRef/>
      </w:r>
      <w:r w:rsidR="007E7DE9">
        <w:t>Estimates from matching our dataset on the Slutvård dataset and assumes "no hospitalizations" if individual is not present in the Slutvård data files.</w:t>
      </w:r>
    </w:p>
    <w:p w14:paraId="61945D97" w14:textId="77777777" w:rsidR="007E7DE9" w:rsidRDefault="007E7DE9">
      <w:pPr>
        <w:pStyle w:val="CommentText"/>
      </w:pPr>
    </w:p>
    <w:p w14:paraId="098ED417" w14:textId="77777777" w:rsidR="007E7DE9" w:rsidRDefault="007E7DE9" w:rsidP="009F51B1">
      <w:pPr>
        <w:pStyle w:val="CommentText"/>
      </w:pPr>
      <w:r>
        <w:t>A hospitalization is defined as spending at least one night in the hospital.  Consecutive visits occuring on the same day( eg. checking out and checking in on the same date) are counted as one hospitalization with the assumption that these obs represent an inner-hospital transfer between wards/units.</w:t>
      </w:r>
    </w:p>
  </w:comment>
  <w:comment w:id="14" w:author="Nick Christie" w:date="2022-12-05T14:14:00Z" w:initials="NC">
    <w:p w14:paraId="07D6B921" w14:textId="77777777" w:rsidR="00DF3CEF" w:rsidRDefault="00DF3CEF" w:rsidP="008E625D">
      <w:pPr>
        <w:pStyle w:val="CommentText"/>
      </w:pPr>
      <w:r>
        <w:rPr>
          <w:rStyle w:val="CommentReference"/>
        </w:rPr>
        <w:annotationRef/>
      </w:r>
      <w:r>
        <w:t>122177079 person-years (122 million)</w:t>
      </w:r>
    </w:p>
  </w:comment>
  <w:comment w:id="15" w:author="Jonas Björk" w:date="2021-11-30T16:23:00Z" w:initials="JB">
    <w:p w14:paraId="1AFAF2C5" w14:textId="3A0354B9" w:rsidR="009B2AFC" w:rsidRPr="007E4F3E" w:rsidRDefault="009B2AFC">
      <w:pPr>
        <w:pStyle w:val="CommentText"/>
        <w:rPr>
          <w:lang w:val="en-US"/>
        </w:rPr>
      </w:pPr>
      <w:r>
        <w:rPr>
          <w:rStyle w:val="CommentReference"/>
        </w:rPr>
        <w:annotationRef/>
      </w:r>
      <w:r w:rsidRPr="009B2AFC">
        <w:rPr>
          <w:lang w:val="en-GB"/>
        </w:rPr>
        <w:t xml:space="preserve">Should there also be a table </w:t>
      </w:r>
      <w:r>
        <w:rPr>
          <w:lang w:val="en-GB"/>
        </w:rPr>
        <w:t>with basic characteristics of the study cohort at baseline in 1987? Would it be possible to add something about how many cases of different diseases that we have during follow up?</w:t>
      </w:r>
    </w:p>
  </w:comment>
  <w:comment w:id="16" w:author="Giedre Gefenaite" w:date="2021-12-06T14:55:00Z" w:initials="GG">
    <w:p w14:paraId="1DB1D844" w14:textId="77777777" w:rsidR="00E93385" w:rsidRPr="00F55FF0" w:rsidRDefault="00E93385">
      <w:pPr>
        <w:pStyle w:val="CommentText"/>
        <w:rPr>
          <w:lang w:val="en-US"/>
        </w:rPr>
      </w:pPr>
      <w:r>
        <w:rPr>
          <w:rStyle w:val="CommentReference"/>
        </w:rPr>
        <w:annotationRef/>
      </w:r>
      <w:r w:rsidRPr="00F55FF0">
        <w:rPr>
          <w:lang w:val="en-US"/>
        </w:rPr>
        <w:t>Yes</w:t>
      </w:r>
      <w:r w:rsidR="002836F7" w:rsidRPr="00F55FF0">
        <w:rPr>
          <w:lang w:val="en-US"/>
        </w:rPr>
        <w:t>, under ”Who is in the cohort” above.</w:t>
      </w:r>
    </w:p>
  </w:comment>
  <w:comment w:id="18" w:author="Jonas Björk" w:date="2021-11-30T16:26:00Z" w:initials="JB">
    <w:p w14:paraId="1A4F821D" w14:textId="59A29398" w:rsidR="009B2AFC" w:rsidRPr="009B2AFC" w:rsidRDefault="009B2AFC">
      <w:pPr>
        <w:pStyle w:val="CommentText"/>
        <w:rPr>
          <w:lang w:val="en-GB"/>
        </w:rPr>
      </w:pPr>
      <w:r>
        <w:rPr>
          <w:rStyle w:val="CommentReference"/>
        </w:rPr>
        <w:annotationRef/>
      </w:r>
      <w:r w:rsidRPr="009B2AFC">
        <w:rPr>
          <w:lang w:val="en-GB"/>
        </w:rPr>
        <w:t xml:space="preserve">Specify the limitation a bit more. </w:t>
      </w:r>
      <w:r>
        <w:rPr>
          <w:lang w:val="en-GB"/>
        </w:rPr>
        <w:t>We know from the register that they live in a “särskilt boende” right, even though they can still be registered at their old address in RTB?</w:t>
      </w:r>
    </w:p>
  </w:comment>
  <w:comment w:id="19" w:author="Giedre Gefenaite" w:date="2021-12-13T10:27:00Z" w:initials="GG">
    <w:p w14:paraId="0B9C5385" w14:textId="12156A78" w:rsidR="00805F7D" w:rsidRPr="00F55FF0" w:rsidRDefault="00805F7D">
      <w:pPr>
        <w:pStyle w:val="CommentText"/>
        <w:rPr>
          <w:lang w:val="en-US"/>
        </w:rPr>
      </w:pPr>
      <w:r>
        <w:rPr>
          <w:rStyle w:val="CommentReference"/>
        </w:rPr>
        <w:annotationRef/>
      </w:r>
      <w:r w:rsidRPr="00F55FF0">
        <w:rPr>
          <w:lang w:val="en-US"/>
        </w:rPr>
        <w:t xml:space="preserve">As I understand the limitation is that we might now know that they live in </w:t>
      </w:r>
      <w:r>
        <w:rPr>
          <w:lang w:val="en-GB"/>
        </w:rPr>
        <w:t xml:space="preserve">särskilt boende. Nless we can track this down thorugh one of the other registers...perhaps related to care or interventions? I do not know enough yet to know that </w:t>
      </w:r>
    </w:p>
  </w:comment>
  <w:comment w:id="29" w:author="Susanne Iwarsson" w:date="2021-12-15T11:37:00Z" w:initials="SI">
    <w:p w14:paraId="52EF0B32" w14:textId="63BA128D" w:rsidR="00586781" w:rsidRPr="00586781" w:rsidRDefault="00586781">
      <w:pPr>
        <w:pStyle w:val="CommentText"/>
        <w:rPr>
          <w:lang w:val="en-US"/>
        </w:rPr>
      </w:pPr>
      <w:r>
        <w:rPr>
          <w:rStyle w:val="CommentReference"/>
        </w:rPr>
        <w:annotationRef/>
      </w:r>
      <w:r w:rsidRPr="00586781">
        <w:rPr>
          <w:lang w:val="en-US"/>
        </w:rPr>
        <w:t>This is already stated in t</w:t>
      </w:r>
      <w:r>
        <w:rPr>
          <w:lang w:val="en-US"/>
        </w:rPr>
        <w:t>he text – should not be replicated? WHERE should we have it?</w:t>
      </w:r>
    </w:p>
  </w:comment>
  <w:comment w:id="30" w:author="Giedre Gefenaite [2]" w:date="2022-10-05T10:59:00Z" w:initials="GG">
    <w:p w14:paraId="39F554F8" w14:textId="77777777" w:rsidR="009330AC" w:rsidRDefault="009330AC" w:rsidP="005E4F1C">
      <w:pPr>
        <w:pStyle w:val="CommentText"/>
      </w:pPr>
      <w:r>
        <w:rPr>
          <w:rStyle w:val="CommentReference"/>
        </w:rPr>
        <w:annotationRef/>
      </w:r>
      <w:r>
        <w:t>They ask for it twice, as I read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9F36F" w15:done="1"/>
  <w15:commentEx w15:paraId="2FF679F7" w15:paraIdParent="0789F36F" w15:done="1"/>
  <w15:commentEx w15:paraId="19D27281" w15:paraIdParent="0789F36F" w15:done="1"/>
  <w15:commentEx w15:paraId="4075829F" w15:done="0"/>
  <w15:commentEx w15:paraId="0A59C85D" w15:done="0"/>
  <w15:commentEx w15:paraId="1A9362F5" w15:done="0"/>
  <w15:commentEx w15:paraId="4A1333D1" w15:paraIdParent="1A9362F5" w15:done="0"/>
  <w15:commentEx w15:paraId="46BF4453" w15:done="0"/>
  <w15:commentEx w15:paraId="59F8142C" w15:done="0"/>
  <w15:commentEx w15:paraId="08D4E6AF" w15:done="0"/>
  <w15:commentEx w15:paraId="13FA1DC2" w15:done="0"/>
  <w15:commentEx w15:paraId="5BDA2590" w15:done="0"/>
  <w15:commentEx w15:paraId="098ED417" w15:done="0"/>
  <w15:commentEx w15:paraId="07D6B921" w15:done="0"/>
  <w15:commentEx w15:paraId="1AFAF2C5" w15:done="0"/>
  <w15:commentEx w15:paraId="1DB1D844" w15:paraIdParent="1AFAF2C5" w15:done="0"/>
  <w15:commentEx w15:paraId="1A4F821D" w15:done="0"/>
  <w15:commentEx w15:paraId="0B9C5385" w15:paraIdParent="1A4F821D" w15:done="0"/>
  <w15:commentEx w15:paraId="52EF0B32" w15:done="0"/>
  <w15:commentEx w15:paraId="39F554F8" w15:paraIdParent="52EF0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A5A5" w16cex:dateUtc="2021-11-30T15:09:00Z"/>
  <w16cex:commentExtensible w16cex:durableId="2630A5A6" w16cex:dateUtc="2021-12-01T08:51:00Z"/>
  <w16cex:commentExtensible w16cex:durableId="2630A5A7" w16cex:dateUtc="2021-12-15T09:52:00Z"/>
  <w16cex:commentExtensible w16cex:durableId="27388AF8" w16cex:dateUtc="2022-12-05T14:21:00Z"/>
  <w16cex:commentExtensible w16cex:durableId="27388A9D" w16cex:dateUtc="2022-12-05T14:19:00Z"/>
  <w16cex:commentExtensible w16cex:durableId="2630A5AE" w16cex:dateUtc="2021-11-30T15:15:00Z"/>
  <w16cex:commentExtensible w16cex:durableId="2630A5AF" w16cex:dateUtc="2021-12-01T08:54:00Z"/>
  <w16cex:commentExtensible w16cex:durableId="27388CE8" w16cex:dateUtc="2022-12-05T14:29:00Z"/>
  <w16cex:commentExtensible w16cex:durableId="2735EA5C" w16cex:dateUtc="2022-12-03T14:31:00Z"/>
  <w16cex:commentExtensible w16cex:durableId="273844EC" w16cex:dateUtc="2022-12-05T09:22:00Z"/>
  <w16cex:commentExtensible w16cex:durableId="27384D56" w16cex:dateUtc="2022-12-05T09:58:00Z"/>
  <w16cex:commentExtensible w16cex:durableId="27398265" w16cex:dateUtc="2022-12-06T07:57:00Z"/>
  <w16cex:commentExtensible w16cex:durableId="27384EA4" w16cex:dateUtc="2022-12-05T10:04:00Z"/>
  <w16cex:commentExtensible w16cex:durableId="27387B42" w16cex:dateUtc="2022-12-05T13:14:00Z"/>
  <w16cex:commentExtensible w16cex:durableId="2630A5B1" w16cex:dateUtc="2021-11-30T15:23:00Z"/>
  <w16cex:commentExtensible w16cex:durableId="2630A5B2" w16cex:dateUtc="2021-12-06T13:55:00Z"/>
  <w16cex:commentExtensible w16cex:durableId="2630A5B3" w16cex:dateUtc="2021-11-30T15:26:00Z"/>
  <w16cex:commentExtensible w16cex:durableId="2630A5B4" w16cex:dateUtc="2021-12-13T09:27:00Z"/>
  <w16cex:commentExtensible w16cex:durableId="2630A5BA" w16cex:dateUtc="2021-12-15T10:37:00Z"/>
  <w16cex:commentExtensible w16cex:durableId="26E7E210" w16cex:dateUtc="2022-10-05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9F36F" w16cid:durableId="2630A5A5"/>
  <w16cid:commentId w16cid:paraId="2FF679F7" w16cid:durableId="2630A5A6"/>
  <w16cid:commentId w16cid:paraId="19D27281" w16cid:durableId="2630A5A7"/>
  <w16cid:commentId w16cid:paraId="4075829F" w16cid:durableId="27388AF8"/>
  <w16cid:commentId w16cid:paraId="0A59C85D" w16cid:durableId="27388A9D"/>
  <w16cid:commentId w16cid:paraId="1A9362F5" w16cid:durableId="2630A5AE"/>
  <w16cid:commentId w16cid:paraId="4A1333D1" w16cid:durableId="2630A5AF"/>
  <w16cid:commentId w16cid:paraId="46BF4453" w16cid:durableId="27388CE8"/>
  <w16cid:commentId w16cid:paraId="59F8142C" w16cid:durableId="2735EA5C"/>
  <w16cid:commentId w16cid:paraId="08D4E6AF" w16cid:durableId="273844EC"/>
  <w16cid:commentId w16cid:paraId="13FA1DC2" w16cid:durableId="27384D56"/>
  <w16cid:commentId w16cid:paraId="5BDA2590" w16cid:durableId="27398265"/>
  <w16cid:commentId w16cid:paraId="098ED417" w16cid:durableId="27384EA4"/>
  <w16cid:commentId w16cid:paraId="07D6B921" w16cid:durableId="27387B42"/>
  <w16cid:commentId w16cid:paraId="1AFAF2C5" w16cid:durableId="2630A5B1"/>
  <w16cid:commentId w16cid:paraId="1DB1D844" w16cid:durableId="2630A5B2"/>
  <w16cid:commentId w16cid:paraId="1A4F821D" w16cid:durableId="2630A5B3"/>
  <w16cid:commentId w16cid:paraId="0B9C5385" w16cid:durableId="2630A5B4"/>
  <w16cid:commentId w16cid:paraId="52EF0B32" w16cid:durableId="2630A5BA"/>
  <w16cid:commentId w16cid:paraId="39F554F8" w16cid:durableId="26E7E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7C28" w14:textId="77777777" w:rsidR="000E0548" w:rsidRDefault="000E0548" w:rsidP="00E81329">
      <w:pPr>
        <w:spacing w:after="0" w:line="240" w:lineRule="auto"/>
      </w:pPr>
      <w:r>
        <w:separator/>
      </w:r>
    </w:p>
  </w:endnote>
  <w:endnote w:type="continuationSeparator" w:id="0">
    <w:p w14:paraId="1393150D" w14:textId="77777777" w:rsidR="000E0548" w:rsidRDefault="000E0548" w:rsidP="00E81329">
      <w:pPr>
        <w:spacing w:after="0" w:line="240" w:lineRule="auto"/>
      </w:pPr>
      <w:r>
        <w:continuationSeparator/>
      </w:r>
    </w:p>
  </w:endnote>
  <w:endnote w:type="continuationNotice" w:id="1">
    <w:p w14:paraId="3EE72018" w14:textId="77777777" w:rsidR="000E0548" w:rsidRDefault="000E0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igh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470023"/>
      <w:docPartObj>
        <w:docPartGallery w:val="Page Numbers (Bottom of Page)"/>
        <w:docPartUnique/>
      </w:docPartObj>
    </w:sdtPr>
    <w:sdtEndPr>
      <w:rPr>
        <w:noProof/>
      </w:rPr>
    </w:sdtEndPr>
    <w:sdtContent>
      <w:p w14:paraId="0228784C" w14:textId="29B8DD25" w:rsidR="005D54DF" w:rsidRDefault="005D54DF">
        <w:pPr>
          <w:pStyle w:val="Footer"/>
          <w:jc w:val="right"/>
        </w:pPr>
        <w:r>
          <w:fldChar w:fldCharType="begin"/>
        </w:r>
        <w:r>
          <w:instrText xml:space="preserve"> PAGE   \* MERGEFORMAT </w:instrText>
        </w:r>
        <w:r>
          <w:fldChar w:fldCharType="separate"/>
        </w:r>
        <w:r w:rsidR="007763F4">
          <w:rPr>
            <w:noProof/>
          </w:rPr>
          <w:t>1</w:t>
        </w:r>
        <w:r>
          <w:rPr>
            <w:noProof/>
          </w:rPr>
          <w:fldChar w:fldCharType="end"/>
        </w:r>
      </w:p>
    </w:sdtContent>
  </w:sdt>
  <w:p w14:paraId="2C70CDCB" w14:textId="77777777" w:rsidR="005D54DF" w:rsidRDefault="005D5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4CCA" w14:textId="77777777" w:rsidR="000E0548" w:rsidRDefault="000E0548" w:rsidP="00E81329">
      <w:pPr>
        <w:spacing w:after="0" w:line="240" w:lineRule="auto"/>
      </w:pPr>
      <w:r>
        <w:separator/>
      </w:r>
    </w:p>
  </w:footnote>
  <w:footnote w:type="continuationSeparator" w:id="0">
    <w:p w14:paraId="11250D31" w14:textId="77777777" w:rsidR="000E0548" w:rsidRDefault="000E0548" w:rsidP="00E81329">
      <w:pPr>
        <w:spacing w:after="0" w:line="240" w:lineRule="auto"/>
      </w:pPr>
      <w:r>
        <w:continuationSeparator/>
      </w:r>
    </w:p>
  </w:footnote>
  <w:footnote w:type="continuationNotice" w:id="1">
    <w:p w14:paraId="718608DF" w14:textId="77777777" w:rsidR="000E0548" w:rsidRDefault="000E0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2F8F" w14:textId="7BB6E45B" w:rsidR="005D54DF" w:rsidRPr="00917C9B" w:rsidRDefault="005D54DF">
    <w:pPr>
      <w:pStyle w:val="Header"/>
    </w:pPr>
    <w:r w:rsidRPr="00917C9B">
      <w:t>Submit to Int J of Epi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D19"/>
    <w:multiLevelType w:val="hybridMultilevel"/>
    <w:tmpl w:val="1C9CD0C4"/>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 w15:restartNumberingAfterBreak="0">
    <w:nsid w:val="08402675"/>
    <w:multiLevelType w:val="hybridMultilevel"/>
    <w:tmpl w:val="36E0A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06B5D"/>
    <w:multiLevelType w:val="multilevel"/>
    <w:tmpl w:val="555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64105"/>
    <w:multiLevelType w:val="hybridMultilevel"/>
    <w:tmpl w:val="5A94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75184B"/>
    <w:multiLevelType w:val="multilevel"/>
    <w:tmpl w:val="6ED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1B5E88"/>
    <w:multiLevelType w:val="hybridMultilevel"/>
    <w:tmpl w:val="BBD67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0D6FD8"/>
    <w:multiLevelType w:val="hybridMultilevel"/>
    <w:tmpl w:val="D5301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556EA7"/>
    <w:multiLevelType w:val="multilevel"/>
    <w:tmpl w:val="090ED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818915">
    <w:abstractNumId w:val="0"/>
  </w:num>
  <w:num w:numId="2" w16cid:durableId="1658194279">
    <w:abstractNumId w:val="6"/>
  </w:num>
  <w:num w:numId="3" w16cid:durableId="1076435197">
    <w:abstractNumId w:val="4"/>
  </w:num>
  <w:num w:numId="4" w16cid:durableId="1734308274">
    <w:abstractNumId w:val="7"/>
  </w:num>
  <w:num w:numId="5" w16cid:durableId="1906527191">
    <w:abstractNumId w:val="5"/>
  </w:num>
  <w:num w:numId="6" w16cid:durableId="526454163">
    <w:abstractNumId w:val="3"/>
  </w:num>
  <w:num w:numId="7" w16cid:durableId="1387610424">
    <w:abstractNumId w:val="1"/>
  </w:num>
  <w:num w:numId="8" w16cid:durableId="18684427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Björk">
    <w15:presenceInfo w15:providerId="None" w15:userId="Jonas Björk"/>
  </w15:person>
  <w15:person w15:author="Giedre Gefenaite">
    <w15:presenceInfo w15:providerId="None" w15:userId="Giedre Gefenaite"/>
  </w15:person>
  <w15:person w15:author="Susanne Iwarsson">
    <w15:presenceInfo w15:providerId="AD" w15:userId="S::arb-siw@lu.se::be7639be-6f45-4022-aff5-3c76481f82e4"/>
  </w15:person>
  <w15:person w15:author="Nick Christie">
    <w15:presenceInfo w15:providerId="AD" w15:userId="S::ni3054ch@lu.se::3274efac-8c4f-42e3-b5c9-d4875b4ddb73"/>
  </w15:person>
  <w15:person w15:author="Giedre Gefenaite [2]">
    <w15:presenceInfo w15:providerId="AD" w15:userId="S::gi4300ge@lu.se::8c992dd7-507a-4b0a-9f62-24d2ca47b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6B"/>
    <w:rsid w:val="00001E5D"/>
    <w:rsid w:val="00002F1A"/>
    <w:rsid w:val="00004E61"/>
    <w:rsid w:val="00007848"/>
    <w:rsid w:val="00020BE0"/>
    <w:rsid w:val="00020FCA"/>
    <w:rsid w:val="000215BA"/>
    <w:rsid w:val="00021A89"/>
    <w:rsid w:val="00022E9B"/>
    <w:rsid w:val="000266C2"/>
    <w:rsid w:val="00032DAD"/>
    <w:rsid w:val="00032F53"/>
    <w:rsid w:val="000352A4"/>
    <w:rsid w:val="000370F2"/>
    <w:rsid w:val="000419F7"/>
    <w:rsid w:val="00042866"/>
    <w:rsid w:val="00043B59"/>
    <w:rsid w:val="00046A90"/>
    <w:rsid w:val="00047E86"/>
    <w:rsid w:val="000514A7"/>
    <w:rsid w:val="00051702"/>
    <w:rsid w:val="00051735"/>
    <w:rsid w:val="000520AA"/>
    <w:rsid w:val="00053484"/>
    <w:rsid w:val="00061434"/>
    <w:rsid w:val="000626E1"/>
    <w:rsid w:val="00066280"/>
    <w:rsid w:val="00066D57"/>
    <w:rsid w:val="00070CEA"/>
    <w:rsid w:val="00071201"/>
    <w:rsid w:val="00071E89"/>
    <w:rsid w:val="000738E5"/>
    <w:rsid w:val="00074E98"/>
    <w:rsid w:val="00074FD8"/>
    <w:rsid w:val="00077141"/>
    <w:rsid w:val="000772E5"/>
    <w:rsid w:val="000836C7"/>
    <w:rsid w:val="00083C50"/>
    <w:rsid w:val="00085C5C"/>
    <w:rsid w:val="0009212F"/>
    <w:rsid w:val="000939A1"/>
    <w:rsid w:val="0009722D"/>
    <w:rsid w:val="000A2098"/>
    <w:rsid w:val="000A3111"/>
    <w:rsid w:val="000A4F19"/>
    <w:rsid w:val="000B317D"/>
    <w:rsid w:val="000C0A0B"/>
    <w:rsid w:val="000C10B2"/>
    <w:rsid w:val="000C12A2"/>
    <w:rsid w:val="000C1903"/>
    <w:rsid w:val="000C1922"/>
    <w:rsid w:val="000C7AEE"/>
    <w:rsid w:val="000D522A"/>
    <w:rsid w:val="000D65F5"/>
    <w:rsid w:val="000D6985"/>
    <w:rsid w:val="000E0548"/>
    <w:rsid w:val="000E1D9A"/>
    <w:rsid w:val="000E5BC1"/>
    <w:rsid w:val="000E7D9E"/>
    <w:rsid w:val="000F0C03"/>
    <w:rsid w:val="000F3515"/>
    <w:rsid w:val="000F3AF1"/>
    <w:rsid w:val="000F47D0"/>
    <w:rsid w:val="0010035A"/>
    <w:rsid w:val="00101E53"/>
    <w:rsid w:val="00102843"/>
    <w:rsid w:val="001031C3"/>
    <w:rsid w:val="0011084F"/>
    <w:rsid w:val="00117C2E"/>
    <w:rsid w:val="00122E91"/>
    <w:rsid w:val="00124450"/>
    <w:rsid w:val="00125EC9"/>
    <w:rsid w:val="001270F3"/>
    <w:rsid w:val="00127130"/>
    <w:rsid w:val="00127F3C"/>
    <w:rsid w:val="00130011"/>
    <w:rsid w:val="001314DD"/>
    <w:rsid w:val="001325A4"/>
    <w:rsid w:val="0013602C"/>
    <w:rsid w:val="001367BE"/>
    <w:rsid w:val="001369ED"/>
    <w:rsid w:val="00137BE8"/>
    <w:rsid w:val="00140ABD"/>
    <w:rsid w:val="001419C2"/>
    <w:rsid w:val="001460BA"/>
    <w:rsid w:val="0014616A"/>
    <w:rsid w:val="00150011"/>
    <w:rsid w:val="00152E0E"/>
    <w:rsid w:val="00153123"/>
    <w:rsid w:val="00160331"/>
    <w:rsid w:val="00167C07"/>
    <w:rsid w:val="001748DC"/>
    <w:rsid w:val="001751E0"/>
    <w:rsid w:val="00182FF0"/>
    <w:rsid w:val="00184468"/>
    <w:rsid w:val="00184A98"/>
    <w:rsid w:val="00190A64"/>
    <w:rsid w:val="00191D56"/>
    <w:rsid w:val="00195585"/>
    <w:rsid w:val="00195CE4"/>
    <w:rsid w:val="00196C0E"/>
    <w:rsid w:val="00197D30"/>
    <w:rsid w:val="001A0880"/>
    <w:rsid w:val="001A4930"/>
    <w:rsid w:val="001A4CC2"/>
    <w:rsid w:val="001A744F"/>
    <w:rsid w:val="001A7FA1"/>
    <w:rsid w:val="001B057B"/>
    <w:rsid w:val="001B5259"/>
    <w:rsid w:val="001B6CFB"/>
    <w:rsid w:val="001C4F91"/>
    <w:rsid w:val="001D2B36"/>
    <w:rsid w:val="001D4E78"/>
    <w:rsid w:val="001E32BC"/>
    <w:rsid w:val="001E3A33"/>
    <w:rsid w:val="001E53C9"/>
    <w:rsid w:val="001E7C1D"/>
    <w:rsid w:val="001F0946"/>
    <w:rsid w:val="001F1524"/>
    <w:rsid w:val="001F2E44"/>
    <w:rsid w:val="001F4091"/>
    <w:rsid w:val="002005B5"/>
    <w:rsid w:val="00200BB5"/>
    <w:rsid w:val="0020115A"/>
    <w:rsid w:val="00201FD7"/>
    <w:rsid w:val="00205581"/>
    <w:rsid w:val="00206297"/>
    <w:rsid w:val="00206D9C"/>
    <w:rsid w:val="00213954"/>
    <w:rsid w:val="0021438D"/>
    <w:rsid w:val="002144B9"/>
    <w:rsid w:val="00217304"/>
    <w:rsid w:val="00220CE0"/>
    <w:rsid w:val="00223A7F"/>
    <w:rsid w:val="0022440A"/>
    <w:rsid w:val="00225180"/>
    <w:rsid w:val="00225825"/>
    <w:rsid w:val="002258DD"/>
    <w:rsid w:val="00230454"/>
    <w:rsid w:val="00230BC2"/>
    <w:rsid w:val="002346CD"/>
    <w:rsid w:val="002358EE"/>
    <w:rsid w:val="00236BD3"/>
    <w:rsid w:val="00241A4E"/>
    <w:rsid w:val="002421F0"/>
    <w:rsid w:val="00244523"/>
    <w:rsid w:val="00244EFE"/>
    <w:rsid w:val="002450F0"/>
    <w:rsid w:val="00247F96"/>
    <w:rsid w:val="00250836"/>
    <w:rsid w:val="002523C8"/>
    <w:rsid w:val="0025531B"/>
    <w:rsid w:val="00260A38"/>
    <w:rsid w:val="00260CD7"/>
    <w:rsid w:val="00274757"/>
    <w:rsid w:val="00275280"/>
    <w:rsid w:val="00277224"/>
    <w:rsid w:val="00277CF6"/>
    <w:rsid w:val="002820AE"/>
    <w:rsid w:val="00282857"/>
    <w:rsid w:val="002836F7"/>
    <w:rsid w:val="00283751"/>
    <w:rsid w:val="0028473C"/>
    <w:rsid w:val="00287A7A"/>
    <w:rsid w:val="00293809"/>
    <w:rsid w:val="00294AAE"/>
    <w:rsid w:val="002A107A"/>
    <w:rsid w:val="002A303C"/>
    <w:rsid w:val="002A348A"/>
    <w:rsid w:val="002A3D5E"/>
    <w:rsid w:val="002A5849"/>
    <w:rsid w:val="002B2553"/>
    <w:rsid w:val="002B6969"/>
    <w:rsid w:val="002C127E"/>
    <w:rsid w:val="002C3824"/>
    <w:rsid w:val="002D0777"/>
    <w:rsid w:val="002D13A6"/>
    <w:rsid w:val="002D426F"/>
    <w:rsid w:val="002D522F"/>
    <w:rsid w:val="002E0F76"/>
    <w:rsid w:val="002E4852"/>
    <w:rsid w:val="002E4B7B"/>
    <w:rsid w:val="002F5140"/>
    <w:rsid w:val="003008A9"/>
    <w:rsid w:val="00300AE5"/>
    <w:rsid w:val="00301513"/>
    <w:rsid w:val="003031BF"/>
    <w:rsid w:val="0030332D"/>
    <w:rsid w:val="00303939"/>
    <w:rsid w:val="00304D68"/>
    <w:rsid w:val="00305110"/>
    <w:rsid w:val="00305425"/>
    <w:rsid w:val="0030627D"/>
    <w:rsid w:val="003165D2"/>
    <w:rsid w:val="0032072D"/>
    <w:rsid w:val="00321C49"/>
    <w:rsid w:val="003235E9"/>
    <w:rsid w:val="003279E1"/>
    <w:rsid w:val="0033077A"/>
    <w:rsid w:val="003309AE"/>
    <w:rsid w:val="00333D1B"/>
    <w:rsid w:val="00334A02"/>
    <w:rsid w:val="00335DD6"/>
    <w:rsid w:val="00340E41"/>
    <w:rsid w:val="003436B0"/>
    <w:rsid w:val="00346401"/>
    <w:rsid w:val="00350914"/>
    <w:rsid w:val="003548B6"/>
    <w:rsid w:val="00354CFB"/>
    <w:rsid w:val="00355350"/>
    <w:rsid w:val="00356205"/>
    <w:rsid w:val="00356531"/>
    <w:rsid w:val="00356DD4"/>
    <w:rsid w:val="0036463B"/>
    <w:rsid w:val="00364999"/>
    <w:rsid w:val="00366D16"/>
    <w:rsid w:val="00373266"/>
    <w:rsid w:val="00373A99"/>
    <w:rsid w:val="003752ED"/>
    <w:rsid w:val="00383B95"/>
    <w:rsid w:val="00384EAE"/>
    <w:rsid w:val="00391A63"/>
    <w:rsid w:val="00392063"/>
    <w:rsid w:val="0039305D"/>
    <w:rsid w:val="00393468"/>
    <w:rsid w:val="00393483"/>
    <w:rsid w:val="00393F72"/>
    <w:rsid w:val="003954B8"/>
    <w:rsid w:val="00395F9D"/>
    <w:rsid w:val="003974EC"/>
    <w:rsid w:val="00397723"/>
    <w:rsid w:val="003A1A22"/>
    <w:rsid w:val="003A2909"/>
    <w:rsid w:val="003A5159"/>
    <w:rsid w:val="003A7323"/>
    <w:rsid w:val="003B3F0B"/>
    <w:rsid w:val="003C0CDB"/>
    <w:rsid w:val="003C1469"/>
    <w:rsid w:val="003C1A4C"/>
    <w:rsid w:val="003C39AE"/>
    <w:rsid w:val="003C43B8"/>
    <w:rsid w:val="003C6C1B"/>
    <w:rsid w:val="003C6EE3"/>
    <w:rsid w:val="003C7069"/>
    <w:rsid w:val="003D0226"/>
    <w:rsid w:val="003D113E"/>
    <w:rsid w:val="003D1591"/>
    <w:rsid w:val="003D4961"/>
    <w:rsid w:val="003D4FA3"/>
    <w:rsid w:val="003D5F4B"/>
    <w:rsid w:val="003D6569"/>
    <w:rsid w:val="003E5921"/>
    <w:rsid w:val="003E732F"/>
    <w:rsid w:val="003F501E"/>
    <w:rsid w:val="003F5CAC"/>
    <w:rsid w:val="003F775D"/>
    <w:rsid w:val="00400824"/>
    <w:rsid w:val="00402F66"/>
    <w:rsid w:val="004056AD"/>
    <w:rsid w:val="00410ED9"/>
    <w:rsid w:val="00411CC1"/>
    <w:rsid w:val="00412FF3"/>
    <w:rsid w:val="004150AE"/>
    <w:rsid w:val="004224D7"/>
    <w:rsid w:val="00422E6C"/>
    <w:rsid w:val="00423EFC"/>
    <w:rsid w:val="00430EBC"/>
    <w:rsid w:val="00431598"/>
    <w:rsid w:val="0043248D"/>
    <w:rsid w:val="0043253F"/>
    <w:rsid w:val="00432A2A"/>
    <w:rsid w:val="00433783"/>
    <w:rsid w:val="004338E0"/>
    <w:rsid w:val="00433DEB"/>
    <w:rsid w:val="00435646"/>
    <w:rsid w:val="004360D0"/>
    <w:rsid w:val="00437073"/>
    <w:rsid w:val="00440209"/>
    <w:rsid w:val="00441915"/>
    <w:rsid w:val="00441CDB"/>
    <w:rsid w:val="0044279E"/>
    <w:rsid w:val="00443BCE"/>
    <w:rsid w:val="00444FD4"/>
    <w:rsid w:val="00445FFF"/>
    <w:rsid w:val="00451BB5"/>
    <w:rsid w:val="00452057"/>
    <w:rsid w:val="00452419"/>
    <w:rsid w:val="004542A1"/>
    <w:rsid w:val="0045775F"/>
    <w:rsid w:val="00460A9D"/>
    <w:rsid w:val="004624BB"/>
    <w:rsid w:val="00464EE8"/>
    <w:rsid w:val="00465DEB"/>
    <w:rsid w:val="00467952"/>
    <w:rsid w:val="00477546"/>
    <w:rsid w:val="004779C0"/>
    <w:rsid w:val="00480589"/>
    <w:rsid w:val="00481B88"/>
    <w:rsid w:val="004851C3"/>
    <w:rsid w:val="00493A52"/>
    <w:rsid w:val="00493C24"/>
    <w:rsid w:val="004949DE"/>
    <w:rsid w:val="00494B47"/>
    <w:rsid w:val="004A00B4"/>
    <w:rsid w:val="004A3031"/>
    <w:rsid w:val="004A5455"/>
    <w:rsid w:val="004A66AD"/>
    <w:rsid w:val="004A6AF4"/>
    <w:rsid w:val="004B18FE"/>
    <w:rsid w:val="004B4D26"/>
    <w:rsid w:val="004B62E0"/>
    <w:rsid w:val="004C1699"/>
    <w:rsid w:val="004C4F96"/>
    <w:rsid w:val="004D0471"/>
    <w:rsid w:val="004D2D40"/>
    <w:rsid w:val="004E2813"/>
    <w:rsid w:val="004E32A1"/>
    <w:rsid w:val="004E3C41"/>
    <w:rsid w:val="004F3C2F"/>
    <w:rsid w:val="004F4CEA"/>
    <w:rsid w:val="004F4D21"/>
    <w:rsid w:val="00500704"/>
    <w:rsid w:val="0050149B"/>
    <w:rsid w:val="00502729"/>
    <w:rsid w:val="00504D60"/>
    <w:rsid w:val="00505E95"/>
    <w:rsid w:val="00506AEB"/>
    <w:rsid w:val="0051033F"/>
    <w:rsid w:val="00511E0C"/>
    <w:rsid w:val="005122D0"/>
    <w:rsid w:val="00512961"/>
    <w:rsid w:val="00513BBF"/>
    <w:rsid w:val="0051482B"/>
    <w:rsid w:val="0052162E"/>
    <w:rsid w:val="00522BA9"/>
    <w:rsid w:val="00530B7B"/>
    <w:rsid w:val="0053140A"/>
    <w:rsid w:val="00531C02"/>
    <w:rsid w:val="00533FE4"/>
    <w:rsid w:val="005342C2"/>
    <w:rsid w:val="00534C62"/>
    <w:rsid w:val="005429D3"/>
    <w:rsid w:val="005437FE"/>
    <w:rsid w:val="00543D24"/>
    <w:rsid w:val="00553011"/>
    <w:rsid w:val="005559C3"/>
    <w:rsid w:val="00555C02"/>
    <w:rsid w:val="0056162A"/>
    <w:rsid w:val="005662F7"/>
    <w:rsid w:val="00566788"/>
    <w:rsid w:val="00567DFF"/>
    <w:rsid w:val="00571B90"/>
    <w:rsid w:val="0057258E"/>
    <w:rsid w:val="005761CD"/>
    <w:rsid w:val="00576B3C"/>
    <w:rsid w:val="00577510"/>
    <w:rsid w:val="005777C3"/>
    <w:rsid w:val="00580776"/>
    <w:rsid w:val="00585EFD"/>
    <w:rsid w:val="00586781"/>
    <w:rsid w:val="00592B43"/>
    <w:rsid w:val="005939E6"/>
    <w:rsid w:val="005A1EEB"/>
    <w:rsid w:val="005A322E"/>
    <w:rsid w:val="005B0509"/>
    <w:rsid w:val="005B29F4"/>
    <w:rsid w:val="005B6EC2"/>
    <w:rsid w:val="005C18F3"/>
    <w:rsid w:val="005C34A0"/>
    <w:rsid w:val="005C4742"/>
    <w:rsid w:val="005C5F30"/>
    <w:rsid w:val="005C7FFE"/>
    <w:rsid w:val="005D1EEE"/>
    <w:rsid w:val="005D54DF"/>
    <w:rsid w:val="005D7977"/>
    <w:rsid w:val="005E3558"/>
    <w:rsid w:val="005E3DC7"/>
    <w:rsid w:val="005F1D8E"/>
    <w:rsid w:val="005F207F"/>
    <w:rsid w:val="005F6588"/>
    <w:rsid w:val="005F7608"/>
    <w:rsid w:val="00603130"/>
    <w:rsid w:val="006051F5"/>
    <w:rsid w:val="00610658"/>
    <w:rsid w:val="006152B9"/>
    <w:rsid w:val="006156AF"/>
    <w:rsid w:val="00615727"/>
    <w:rsid w:val="0062044B"/>
    <w:rsid w:val="00625B4B"/>
    <w:rsid w:val="00631725"/>
    <w:rsid w:val="00631C35"/>
    <w:rsid w:val="00632F02"/>
    <w:rsid w:val="0063518B"/>
    <w:rsid w:val="00635D42"/>
    <w:rsid w:val="0063709E"/>
    <w:rsid w:val="006419D1"/>
    <w:rsid w:val="00650246"/>
    <w:rsid w:val="0065180F"/>
    <w:rsid w:val="00655CD0"/>
    <w:rsid w:val="00656343"/>
    <w:rsid w:val="00660E13"/>
    <w:rsid w:val="00661055"/>
    <w:rsid w:val="00663542"/>
    <w:rsid w:val="006636A3"/>
    <w:rsid w:val="00663767"/>
    <w:rsid w:val="00663B39"/>
    <w:rsid w:val="006642C6"/>
    <w:rsid w:val="00664F71"/>
    <w:rsid w:val="00665B35"/>
    <w:rsid w:val="0067066D"/>
    <w:rsid w:val="006715B9"/>
    <w:rsid w:val="00672F21"/>
    <w:rsid w:val="0067316E"/>
    <w:rsid w:val="00676F27"/>
    <w:rsid w:val="00680D7B"/>
    <w:rsid w:val="00681AC0"/>
    <w:rsid w:val="00685035"/>
    <w:rsid w:val="00691925"/>
    <w:rsid w:val="00691971"/>
    <w:rsid w:val="00695B86"/>
    <w:rsid w:val="00696869"/>
    <w:rsid w:val="006B4CA2"/>
    <w:rsid w:val="006B5117"/>
    <w:rsid w:val="006C40E1"/>
    <w:rsid w:val="006C44CF"/>
    <w:rsid w:val="006C5E4F"/>
    <w:rsid w:val="006C5E62"/>
    <w:rsid w:val="006D3FF0"/>
    <w:rsid w:val="006D6721"/>
    <w:rsid w:val="006E2DEC"/>
    <w:rsid w:val="006E3DDB"/>
    <w:rsid w:val="006E4B13"/>
    <w:rsid w:val="006E4FA4"/>
    <w:rsid w:val="006E5A74"/>
    <w:rsid w:val="006F1F0B"/>
    <w:rsid w:val="006F4671"/>
    <w:rsid w:val="006F55AF"/>
    <w:rsid w:val="00706336"/>
    <w:rsid w:val="00706A65"/>
    <w:rsid w:val="00706D34"/>
    <w:rsid w:val="00707C67"/>
    <w:rsid w:val="00712188"/>
    <w:rsid w:val="007125AD"/>
    <w:rsid w:val="00714854"/>
    <w:rsid w:val="00720EC7"/>
    <w:rsid w:val="00723FC1"/>
    <w:rsid w:val="00724517"/>
    <w:rsid w:val="00736003"/>
    <w:rsid w:val="00736675"/>
    <w:rsid w:val="00740141"/>
    <w:rsid w:val="00741485"/>
    <w:rsid w:val="007426A0"/>
    <w:rsid w:val="0074430C"/>
    <w:rsid w:val="007466FE"/>
    <w:rsid w:val="007479B4"/>
    <w:rsid w:val="00750B16"/>
    <w:rsid w:val="00751A03"/>
    <w:rsid w:val="007567F2"/>
    <w:rsid w:val="0076013A"/>
    <w:rsid w:val="00760329"/>
    <w:rsid w:val="00760ECB"/>
    <w:rsid w:val="00765125"/>
    <w:rsid w:val="0077144F"/>
    <w:rsid w:val="00775374"/>
    <w:rsid w:val="007763F4"/>
    <w:rsid w:val="0078034A"/>
    <w:rsid w:val="00780EC0"/>
    <w:rsid w:val="0078102A"/>
    <w:rsid w:val="00784481"/>
    <w:rsid w:val="00784A03"/>
    <w:rsid w:val="0078611B"/>
    <w:rsid w:val="00787C2E"/>
    <w:rsid w:val="007904E8"/>
    <w:rsid w:val="007914B8"/>
    <w:rsid w:val="00792B85"/>
    <w:rsid w:val="00794426"/>
    <w:rsid w:val="00795325"/>
    <w:rsid w:val="00795601"/>
    <w:rsid w:val="007A2601"/>
    <w:rsid w:val="007A2C59"/>
    <w:rsid w:val="007A3CA8"/>
    <w:rsid w:val="007A4DC5"/>
    <w:rsid w:val="007B0277"/>
    <w:rsid w:val="007B0DC4"/>
    <w:rsid w:val="007B6DB4"/>
    <w:rsid w:val="007C0B30"/>
    <w:rsid w:val="007C2C06"/>
    <w:rsid w:val="007C6DB8"/>
    <w:rsid w:val="007D0407"/>
    <w:rsid w:val="007D0B14"/>
    <w:rsid w:val="007D3A00"/>
    <w:rsid w:val="007E1077"/>
    <w:rsid w:val="007E129B"/>
    <w:rsid w:val="007E2019"/>
    <w:rsid w:val="007E41CE"/>
    <w:rsid w:val="007E4F3E"/>
    <w:rsid w:val="007E62F2"/>
    <w:rsid w:val="007E7DE9"/>
    <w:rsid w:val="007F1CCA"/>
    <w:rsid w:val="007F4440"/>
    <w:rsid w:val="007F6353"/>
    <w:rsid w:val="007F6A35"/>
    <w:rsid w:val="00800CA2"/>
    <w:rsid w:val="00802279"/>
    <w:rsid w:val="00805F7D"/>
    <w:rsid w:val="00807611"/>
    <w:rsid w:val="008076F7"/>
    <w:rsid w:val="008077AF"/>
    <w:rsid w:val="00810A45"/>
    <w:rsid w:val="00811BB7"/>
    <w:rsid w:val="008245FB"/>
    <w:rsid w:val="008249E5"/>
    <w:rsid w:val="00825858"/>
    <w:rsid w:val="00826CF3"/>
    <w:rsid w:val="00827C74"/>
    <w:rsid w:val="00831F0D"/>
    <w:rsid w:val="008404C5"/>
    <w:rsid w:val="00840912"/>
    <w:rsid w:val="008432F5"/>
    <w:rsid w:val="00843A99"/>
    <w:rsid w:val="00844167"/>
    <w:rsid w:val="0084486B"/>
    <w:rsid w:val="00860ABE"/>
    <w:rsid w:val="00860CFD"/>
    <w:rsid w:val="008616C8"/>
    <w:rsid w:val="00863E08"/>
    <w:rsid w:val="008641BD"/>
    <w:rsid w:val="008655EB"/>
    <w:rsid w:val="008666B5"/>
    <w:rsid w:val="00866BC2"/>
    <w:rsid w:val="0086754B"/>
    <w:rsid w:val="008732FA"/>
    <w:rsid w:val="00873B7B"/>
    <w:rsid w:val="00873F97"/>
    <w:rsid w:val="0087483F"/>
    <w:rsid w:val="008755B0"/>
    <w:rsid w:val="00876ADE"/>
    <w:rsid w:val="008770F1"/>
    <w:rsid w:val="00877B53"/>
    <w:rsid w:val="00880B28"/>
    <w:rsid w:val="00880D04"/>
    <w:rsid w:val="00885357"/>
    <w:rsid w:val="00886E0F"/>
    <w:rsid w:val="00886E20"/>
    <w:rsid w:val="00892BFE"/>
    <w:rsid w:val="00897933"/>
    <w:rsid w:val="008A3309"/>
    <w:rsid w:val="008A382F"/>
    <w:rsid w:val="008A5E6D"/>
    <w:rsid w:val="008B0B6C"/>
    <w:rsid w:val="008C46E8"/>
    <w:rsid w:val="008C4F2B"/>
    <w:rsid w:val="008D0EAE"/>
    <w:rsid w:val="008D449E"/>
    <w:rsid w:val="008D475A"/>
    <w:rsid w:val="008D4B48"/>
    <w:rsid w:val="008D670B"/>
    <w:rsid w:val="008D754A"/>
    <w:rsid w:val="008E1E24"/>
    <w:rsid w:val="008E4AEA"/>
    <w:rsid w:val="008F32EB"/>
    <w:rsid w:val="008F4BAA"/>
    <w:rsid w:val="008F57E9"/>
    <w:rsid w:val="008F6E42"/>
    <w:rsid w:val="008F7C7A"/>
    <w:rsid w:val="00903193"/>
    <w:rsid w:val="00903A30"/>
    <w:rsid w:val="00904B91"/>
    <w:rsid w:val="00905B8C"/>
    <w:rsid w:val="009068E7"/>
    <w:rsid w:val="00907608"/>
    <w:rsid w:val="00907F3F"/>
    <w:rsid w:val="0091084C"/>
    <w:rsid w:val="009114FA"/>
    <w:rsid w:val="0091195E"/>
    <w:rsid w:val="00913BC2"/>
    <w:rsid w:val="009157AF"/>
    <w:rsid w:val="00916A7D"/>
    <w:rsid w:val="00917C9B"/>
    <w:rsid w:val="00920386"/>
    <w:rsid w:val="00920E9F"/>
    <w:rsid w:val="00922F1F"/>
    <w:rsid w:val="0092389D"/>
    <w:rsid w:val="00923A74"/>
    <w:rsid w:val="009251D0"/>
    <w:rsid w:val="00927CC0"/>
    <w:rsid w:val="0093007E"/>
    <w:rsid w:val="0093229B"/>
    <w:rsid w:val="009330AC"/>
    <w:rsid w:val="00934E85"/>
    <w:rsid w:val="00940F25"/>
    <w:rsid w:val="00941DBC"/>
    <w:rsid w:val="0094224A"/>
    <w:rsid w:val="00943ED1"/>
    <w:rsid w:val="0094495D"/>
    <w:rsid w:val="00945B60"/>
    <w:rsid w:val="00946E51"/>
    <w:rsid w:val="00953AA1"/>
    <w:rsid w:val="00953E0E"/>
    <w:rsid w:val="00954A98"/>
    <w:rsid w:val="009601BF"/>
    <w:rsid w:val="00960676"/>
    <w:rsid w:val="00960EEC"/>
    <w:rsid w:val="009654B1"/>
    <w:rsid w:val="00970C2F"/>
    <w:rsid w:val="009747FA"/>
    <w:rsid w:val="00975889"/>
    <w:rsid w:val="009800EB"/>
    <w:rsid w:val="009822B8"/>
    <w:rsid w:val="00985781"/>
    <w:rsid w:val="00986373"/>
    <w:rsid w:val="00986F85"/>
    <w:rsid w:val="00992F95"/>
    <w:rsid w:val="009A041F"/>
    <w:rsid w:val="009A2C77"/>
    <w:rsid w:val="009A3027"/>
    <w:rsid w:val="009A4158"/>
    <w:rsid w:val="009A457E"/>
    <w:rsid w:val="009A6A8B"/>
    <w:rsid w:val="009B0A29"/>
    <w:rsid w:val="009B103F"/>
    <w:rsid w:val="009B1CFC"/>
    <w:rsid w:val="009B2319"/>
    <w:rsid w:val="009B2AFC"/>
    <w:rsid w:val="009B3093"/>
    <w:rsid w:val="009B552A"/>
    <w:rsid w:val="009B590C"/>
    <w:rsid w:val="009B6A6D"/>
    <w:rsid w:val="009C36C9"/>
    <w:rsid w:val="009C36E9"/>
    <w:rsid w:val="009C43AF"/>
    <w:rsid w:val="009D02B6"/>
    <w:rsid w:val="009D133E"/>
    <w:rsid w:val="009D1492"/>
    <w:rsid w:val="009D4C5D"/>
    <w:rsid w:val="009E0DA5"/>
    <w:rsid w:val="009E1565"/>
    <w:rsid w:val="009E4A54"/>
    <w:rsid w:val="009E670F"/>
    <w:rsid w:val="009E67D7"/>
    <w:rsid w:val="009F0E3D"/>
    <w:rsid w:val="009F3787"/>
    <w:rsid w:val="009F6CF7"/>
    <w:rsid w:val="009F6DF2"/>
    <w:rsid w:val="00A02E74"/>
    <w:rsid w:val="00A0471A"/>
    <w:rsid w:val="00A04CB7"/>
    <w:rsid w:val="00A052A0"/>
    <w:rsid w:val="00A077B4"/>
    <w:rsid w:val="00A11462"/>
    <w:rsid w:val="00A136CB"/>
    <w:rsid w:val="00A20816"/>
    <w:rsid w:val="00A21091"/>
    <w:rsid w:val="00A245A7"/>
    <w:rsid w:val="00A2464F"/>
    <w:rsid w:val="00A249E4"/>
    <w:rsid w:val="00A260FA"/>
    <w:rsid w:val="00A35DED"/>
    <w:rsid w:val="00A37F0F"/>
    <w:rsid w:val="00A4530C"/>
    <w:rsid w:val="00A467D6"/>
    <w:rsid w:val="00A4736B"/>
    <w:rsid w:val="00A5131D"/>
    <w:rsid w:val="00A530DC"/>
    <w:rsid w:val="00A5354E"/>
    <w:rsid w:val="00A57E66"/>
    <w:rsid w:val="00A600A3"/>
    <w:rsid w:val="00A642E7"/>
    <w:rsid w:val="00A65A08"/>
    <w:rsid w:val="00A81269"/>
    <w:rsid w:val="00A8395E"/>
    <w:rsid w:val="00A84EDD"/>
    <w:rsid w:val="00A85C2A"/>
    <w:rsid w:val="00A93712"/>
    <w:rsid w:val="00A939A6"/>
    <w:rsid w:val="00A94184"/>
    <w:rsid w:val="00A94C32"/>
    <w:rsid w:val="00AA073C"/>
    <w:rsid w:val="00AA24F0"/>
    <w:rsid w:val="00AA322C"/>
    <w:rsid w:val="00AB3847"/>
    <w:rsid w:val="00AB6639"/>
    <w:rsid w:val="00AB7D44"/>
    <w:rsid w:val="00AC0E73"/>
    <w:rsid w:val="00AC20C1"/>
    <w:rsid w:val="00AC334A"/>
    <w:rsid w:val="00AC5EC6"/>
    <w:rsid w:val="00AC6E59"/>
    <w:rsid w:val="00AD3849"/>
    <w:rsid w:val="00AD5FA6"/>
    <w:rsid w:val="00AE4E1F"/>
    <w:rsid w:val="00AE5ED6"/>
    <w:rsid w:val="00AE6F67"/>
    <w:rsid w:val="00AF19E0"/>
    <w:rsid w:val="00AF5DF1"/>
    <w:rsid w:val="00B00C89"/>
    <w:rsid w:val="00B01425"/>
    <w:rsid w:val="00B02FA3"/>
    <w:rsid w:val="00B065C1"/>
    <w:rsid w:val="00B12554"/>
    <w:rsid w:val="00B1273F"/>
    <w:rsid w:val="00B133AF"/>
    <w:rsid w:val="00B26ADC"/>
    <w:rsid w:val="00B30D77"/>
    <w:rsid w:val="00B32AEA"/>
    <w:rsid w:val="00B345DC"/>
    <w:rsid w:val="00B36802"/>
    <w:rsid w:val="00B36F56"/>
    <w:rsid w:val="00B429C2"/>
    <w:rsid w:val="00B47052"/>
    <w:rsid w:val="00B47E43"/>
    <w:rsid w:val="00B52FCA"/>
    <w:rsid w:val="00B54D25"/>
    <w:rsid w:val="00B55DE1"/>
    <w:rsid w:val="00B61EA7"/>
    <w:rsid w:val="00B633EB"/>
    <w:rsid w:val="00B63C82"/>
    <w:rsid w:val="00B65A72"/>
    <w:rsid w:val="00B70C05"/>
    <w:rsid w:val="00B80B54"/>
    <w:rsid w:val="00B833FC"/>
    <w:rsid w:val="00B84408"/>
    <w:rsid w:val="00B858D4"/>
    <w:rsid w:val="00B90C8A"/>
    <w:rsid w:val="00B91B45"/>
    <w:rsid w:val="00B91F33"/>
    <w:rsid w:val="00B93825"/>
    <w:rsid w:val="00B972AD"/>
    <w:rsid w:val="00BA4327"/>
    <w:rsid w:val="00BB0B6E"/>
    <w:rsid w:val="00BB3A03"/>
    <w:rsid w:val="00BB773E"/>
    <w:rsid w:val="00BB7811"/>
    <w:rsid w:val="00BB7E8C"/>
    <w:rsid w:val="00BC1240"/>
    <w:rsid w:val="00BC2589"/>
    <w:rsid w:val="00BC59EA"/>
    <w:rsid w:val="00BC62D4"/>
    <w:rsid w:val="00BD1B4D"/>
    <w:rsid w:val="00BD4C20"/>
    <w:rsid w:val="00BD5153"/>
    <w:rsid w:val="00BD5DBF"/>
    <w:rsid w:val="00BD7A71"/>
    <w:rsid w:val="00BE1A62"/>
    <w:rsid w:val="00BE3F4D"/>
    <w:rsid w:val="00BE5659"/>
    <w:rsid w:val="00BF1BEA"/>
    <w:rsid w:val="00BF6113"/>
    <w:rsid w:val="00C0136E"/>
    <w:rsid w:val="00C05748"/>
    <w:rsid w:val="00C06D69"/>
    <w:rsid w:val="00C16373"/>
    <w:rsid w:val="00C17BDA"/>
    <w:rsid w:val="00C22CB9"/>
    <w:rsid w:val="00C23CE6"/>
    <w:rsid w:val="00C245C3"/>
    <w:rsid w:val="00C25C8A"/>
    <w:rsid w:val="00C26E0B"/>
    <w:rsid w:val="00C336DF"/>
    <w:rsid w:val="00C33CA4"/>
    <w:rsid w:val="00C35164"/>
    <w:rsid w:val="00C35561"/>
    <w:rsid w:val="00C358A0"/>
    <w:rsid w:val="00C379C4"/>
    <w:rsid w:val="00C405CF"/>
    <w:rsid w:val="00C416C5"/>
    <w:rsid w:val="00C445D9"/>
    <w:rsid w:val="00C45794"/>
    <w:rsid w:val="00C54AA2"/>
    <w:rsid w:val="00C57065"/>
    <w:rsid w:val="00C611E7"/>
    <w:rsid w:val="00C63ADF"/>
    <w:rsid w:val="00C64198"/>
    <w:rsid w:val="00C64CCE"/>
    <w:rsid w:val="00C66732"/>
    <w:rsid w:val="00C67844"/>
    <w:rsid w:val="00C67C0F"/>
    <w:rsid w:val="00C715A1"/>
    <w:rsid w:val="00C717C3"/>
    <w:rsid w:val="00C72423"/>
    <w:rsid w:val="00C82B95"/>
    <w:rsid w:val="00C8576D"/>
    <w:rsid w:val="00C9306D"/>
    <w:rsid w:val="00C958D7"/>
    <w:rsid w:val="00C95CAE"/>
    <w:rsid w:val="00C962F2"/>
    <w:rsid w:val="00CA07D7"/>
    <w:rsid w:val="00CA0A83"/>
    <w:rsid w:val="00CA7CAA"/>
    <w:rsid w:val="00CB4731"/>
    <w:rsid w:val="00CB5C78"/>
    <w:rsid w:val="00CC1308"/>
    <w:rsid w:val="00CC3F6C"/>
    <w:rsid w:val="00CC597F"/>
    <w:rsid w:val="00CC6891"/>
    <w:rsid w:val="00CD1E18"/>
    <w:rsid w:val="00CD264A"/>
    <w:rsid w:val="00CD4A0B"/>
    <w:rsid w:val="00CD4B58"/>
    <w:rsid w:val="00CD558C"/>
    <w:rsid w:val="00CD6BAB"/>
    <w:rsid w:val="00CD7786"/>
    <w:rsid w:val="00CD7B04"/>
    <w:rsid w:val="00CF020C"/>
    <w:rsid w:val="00CF1EB4"/>
    <w:rsid w:val="00CF4623"/>
    <w:rsid w:val="00CF616A"/>
    <w:rsid w:val="00CF62B0"/>
    <w:rsid w:val="00D02410"/>
    <w:rsid w:val="00D03C54"/>
    <w:rsid w:val="00D103DC"/>
    <w:rsid w:val="00D12E6A"/>
    <w:rsid w:val="00D13447"/>
    <w:rsid w:val="00D14623"/>
    <w:rsid w:val="00D314E1"/>
    <w:rsid w:val="00D34444"/>
    <w:rsid w:val="00D43B4E"/>
    <w:rsid w:val="00D44D46"/>
    <w:rsid w:val="00D45B53"/>
    <w:rsid w:val="00D45BFD"/>
    <w:rsid w:val="00D45D48"/>
    <w:rsid w:val="00D5699C"/>
    <w:rsid w:val="00D57E7E"/>
    <w:rsid w:val="00D60270"/>
    <w:rsid w:val="00D60C24"/>
    <w:rsid w:val="00D6340F"/>
    <w:rsid w:val="00D64386"/>
    <w:rsid w:val="00D65A05"/>
    <w:rsid w:val="00D66AE4"/>
    <w:rsid w:val="00D67569"/>
    <w:rsid w:val="00D67A70"/>
    <w:rsid w:val="00D709FD"/>
    <w:rsid w:val="00D7223C"/>
    <w:rsid w:val="00D732AB"/>
    <w:rsid w:val="00D753F7"/>
    <w:rsid w:val="00D8197E"/>
    <w:rsid w:val="00D83C7B"/>
    <w:rsid w:val="00D83FBB"/>
    <w:rsid w:val="00D84F9D"/>
    <w:rsid w:val="00D87651"/>
    <w:rsid w:val="00D87676"/>
    <w:rsid w:val="00D92CCE"/>
    <w:rsid w:val="00D94E90"/>
    <w:rsid w:val="00D952B2"/>
    <w:rsid w:val="00D95ACB"/>
    <w:rsid w:val="00D968CC"/>
    <w:rsid w:val="00D97064"/>
    <w:rsid w:val="00DA101D"/>
    <w:rsid w:val="00DA5250"/>
    <w:rsid w:val="00DA5587"/>
    <w:rsid w:val="00DA6077"/>
    <w:rsid w:val="00DB1DED"/>
    <w:rsid w:val="00DB2072"/>
    <w:rsid w:val="00DB2CE2"/>
    <w:rsid w:val="00DB3378"/>
    <w:rsid w:val="00DB432A"/>
    <w:rsid w:val="00DB78B6"/>
    <w:rsid w:val="00DC0DDE"/>
    <w:rsid w:val="00DC387A"/>
    <w:rsid w:val="00DD0CBF"/>
    <w:rsid w:val="00DD1422"/>
    <w:rsid w:val="00DD3C1A"/>
    <w:rsid w:val="00DD47E3"/>
    <w:rsid w:val="00DD6094"/>
    <w:rsid w:val="00DE0348"/>
    <w:rsid w:val="00DE317B"/>
    <w:rsid w:val="00DE4FD4"/>
    <w:rsid w:val="00DE7364"/>
    <w:rsid w:val="00DE79AF"/>
    <w:rsid w:val="00DF05E8"/>
    <w:rsid w:val="00DF2073"/>
    <w:rsid w:val="00DF2258"/>
    <w:rsid w:val="00DF2B25"/>
    <w:rsid w:val="00DF3CEF"/>
    <w:rsid w:val="00DF64B3"/>
    <w:rsid w:val="00E027EC"/>
    <w:rsid w:val="00E07381"/>
    <w:rsid w:val="00E07745"/>
    <w:rsid w:val="00E10A15"/>
    <w:rsid w:val="00E124D2"/>
    <w:rsid w:val="00E146C6"/>
    <w:rsid w:val="00E14E9E"/>
    <w:rsid w:val="00E16D62"/>
    <w:rsid w:val="00E17F37"/>
    <w:rsid w:val="00E22D6D"/>
    <w:rsid w:val="00E30A67"/>
    <w:rsid w:val="00E31060"/>
    <w:rsid w:val="00E34722"/>
    <w:rsid w:val="00E40EED"/>
    <w:rsid w:val="00E42552"/>
    <w:rsid w:val="00E42E93"/>
    <w:rsid w:val="00E43EC3"/>
    <w:rsid w:val="00E447A1"/>
    <w:rsid w:val="00E4567D"/>
    <w:rsid w:val="00E45C61"/>
    <w:rsid w:val="00E461B5"/>
    <w:rsid w:val="00E4669C"/>
    <w:rsid w:val="00E51ABD"/>
    <w:rsid w:val="00E5298C"/>
    <w:rsid w:val="00E5530D"/>
    <w:rsid w:val="00E5746F"/>
    <w:rsid w:val="00E5773C"/>
    <w:rsid w:val="00E61597"/>
    <w:rsid w:val="00E63B9E"/>
    <w:rsid w:val="00E63CC1"/>
    <w:rsid w:val="00E65458"/>
    <w:rsid w:val="00E806FD"/>
    <w:rsid w:val="00E80CF7"/>
    <w:rsid w:val="00E81329"/>
    <w:rsid w:val="00E822D2"/>
    <w:rsid w:val="00E828E2"/>
    <w:rsid w:val="00E861ED"/>
    <w:rsid w:val="00E86E8C"/>
    <w:rsid w:val="00E922A0"/>
    <w:rsid w:val="00E93385"/>
    <w:rsid w:val="00E9380C"/>
    <w:rsid w:val="00EA1129"/>
    <w:rsid w:val="00EA3E90"/>
    <w:rsid w:val="00EA44A1"/>
    <w:rsid w:val="00EA5435"/>
    <w:rsid w:val="00EA6690"/>
    <w:rsid w:val="00EA7F54"/>
    <w:rsid w:val="00EA7F8D"/>
    <w:rsid w:val="00EB0462"/>
    <w:rsid w:val="00EB0D8A"/>
    <w:rsid w:val="00EB1322"/>
    <w:rsid w:val="00EB669E"/>
    <w:rsid w:val="00EB7CDA"/>
    <w:rsid w:val="00EC03BF"/>
    <w:rsid w:val="00EC1EC4"/>
    <w:rsid w:val="00ED0426"/>
    <w:rsid w:val="00ED1551"/>
    <w:rsid w:val="00ED2360"/>
    <w:rsid w:val="00ED59BE"/>
    <w:rsid w:val="00ED73C8"/>
    <w:rsid w:val="00ED7C3E"/>
    <w:rsid w:val="00EE12B8"/>
    <w:rsid w:val="00EE2AAB"/>
    <w:rsid w:val="00EE2B4A"/>
    <w:rsid w:val="00EE3873"/>
    <w:rsid w:val="00EE3951"/>
    <w:rsid w:val="00EE3AC2"/>
    <w:rsid w:val="00EF17F4"/>
    <w:rsid w:val="00EF4B30"/>
    <w:rsid w:val="00EF4DBA"/>
    <w:rsid w:val="00F01527"/>
    <w:rsid w:val="00F0463A"/>
    <w:rsid w:val="00F04DDC"/>
    <w:rsid w:val="00F10290"/>
    <w:rsid w:val="00F10D80"/>
    <w:rsid w:val="00F12202"/>
    <w:rsid w:val="00F125C3"/>
    <w:rsid w:val="00F14600"/>
    <w:rsid w:val="00F1493C"/>
    <w:rsid w:val="00F15E45"/>
    <w:rsid w:val="00F1787B"/>
    <w:rsid w:val="00F25C87"/>
    <w:rsid w:val="00F27701"/>
    <w:rsid w:val="00F373A2"/>
    <w:rsid w:val="00F4228F"/>
    <w:rsid w:val="00F424E2"/>
    <w:rsid w:val="00F44107"/>
    <w:rsid w:val="00F44912"/>
    <w:rsid w:val="00F4547A"/>
    <w:rsid w:val="00F54916"/>
    <w:rsid w:val="00F55FF0"/>
    <w:rsid w:val="00F560D5"/>
    <w:rsid w:val="00F57123"/>
    <w:rsid w:val="00F57DD6"/>
    <w:rsid w:val="00F65622"/>
    <w:rsid w:val="00F65D6B"/>
    <w:rsid w:val="00F6683E"/>
    <w:rsid w:val="00F67333"/>
    <w:rsid w:val="00F67507"/>
    <w:rsid w:val="00F675DA"/>
    <w:rsid w:val="00F744A1"/>
    <w:rsid w:val="00F7578B"/>
    <w:rsid w:val="00F776F9"/>
    <w:rsid w:val="00F82A3B"/>
    <w:rsid w:val="00F844D9"/>
    <w:rsid w:val="00F84DAA"/>
    <w:rsid w:val="00F873FA"/>
    <w:rsid w:val="00F87574"/>
    <w:rsid w:val="00F91346"/>
    <w:rsid w:val="00F921F1"/>
    <w:rsid w:val="00F92557"/>
    <w:rsid w:val="00F92B06"/>
    <w:rsid w:val="00F940E7"/>
    <w:rsid w:val="00FA1220"/>
    <w:rsid w:val="00FA1D58"/>
    <w:rsid w:val="00FA313A"/>
    <w:rsid w:val="00FA35B0"/>
    <w:rsid w:val="00FB441C"/>
    <w:rsid w:val="00FC06D3"/>
    <w:rsid w:val="00FC2473"/>
    <w:rsid w:val="00FC2F3D"/>
    <w:rsid w:val="00FD202C"/>
    <w:rsid w:val="00FE0D76"/>
    <w:rsid w:val="00FE456B"/>
    <w:rsid w:val="00FE757A"/>
    <w:rsid w:val="00FF25C3"/>
    <w:rsid w:val="00FF2BD1"/>
    <w:rsid w:val="00FF3EFC"/>
    <w:rsid w:val="00FF45F1"/>
    <w:rsid w:val="00FF59E2"/>
    <w:rsid w:val="00FF6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4CF2"/>
  <w15:chartTrackingRefBased/>
  <w15:docId w15:val="{CB5AE810-696F-4811-884E-88A084E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36B"/>
    <w:rPr>
      <w:color w:val="0563C1" w:themeColor="hyperlink"/>
      <w:u w:val="single"/>
    </w:rPr>
  </w:style>
  <w:style w:type="paragraph" w:styleId="NormalWeb">
    <w:name w:val="Normal (Web)"/>
    <w:basedOn w:val="Normal"/>
    <w:uiPriority w:val="99"/>
    <w:semiHidden/>
    <w:unhideWhenUsed/>
    <w:rsid w:val="00A473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bstract-sub-heading">
    <w:name w:val="abstract-sub-heading"/>
    <w:basedOn w:val="DefaultParagraphFont"/>
    <w:rsid w:val="00A4736B"/>
  </w:style>
  <w:style w:type="paragraph" w:styleId="ListParagraph">
    <w:name w:val="List Paragraph"/>
    <w:basedOn w:val="Normal"/>
    <w:link w:val="ListParagraphChar"/>
    <w:uiPriority w:val="34"/>
    <w:qFormat/>
    <w:rsid w:val="00467952"/>
    <w:pPr>
      <w:ind w:left="720"/>
      <w:contextualSpacing/>
    </w:pPr>
    <w:rPr>
      <w:lang w:val="sv-SE"/>
    </w:rPr>
  </w:style>
  <w:style w:type="character" w:customStyle="1" w:styleId="ListParagraphChar">
    <w:name w:val="List Paragraph Char"/>
    <w:basedOn w:val="DefaultParagraphFont"/>
    <w:link w:val="ListParagraph"/>
    <w:uiPriority w:val="34"/>
    <w:locked/>
    <w:rsid w:val="00467952"/>
    <w:rPr>
      <w:lang w:val="sv-SE"/>
    </w:rPr>
  </w:style>
  <w:style w:type="character" w:styleId="CommentReference">
    <w:name w:val="annotation reference"/>
    <w:basedOn w:val="DefaultParagraphFont"/>
    <w:uiPriority w:val="99"/>
    <w:semiHidden/>
    <w:unhideWhenUsed/>
    <w:rsid w:val="00467952"/>
    <w:rPr>
      <w:sz w:val="16"/>
      <w:szCs w:val="16"/>
    </w:rPr>
  </w:style>
  <w:style w:type="paragraph" w:styleId="CommentText">
    <w:name w:val="annotation text"/>
    <w:basedOn w:val="Normal"/>
    <w:link w:val="CommentTextChar"/>
    <w:uiPriority w:val="99"/>
    <w:unhideWhenUsed/>
    <w:rsid w:val="00467952"/>
    <w:pPr>
      <w:spacing w:line="240" w:lineRule="auto"/>
    </w:pPr>
    <w:rPr>
      <w:sz w:val="20"/>
      <w:szCs w:val="20"/>
      <w:lang w:val="sv-SE"/>
    </w:rPr>
  </w:style>
  <w:style w:type="character" w:customStyle="1" w:styleId="CommentTextChar">
    <w:name w:val="Comment Text Char"/>
    <w:basedOn w:val="DefaultParagraphFont"/>
    <w:link w:val="CommentText"/>
    <w:uiPriority w:val="99"/>
    <w:rsid w:val="00467952"/>
    <w:rPr>
      <w:sz w:val="20"/>
      <w:szCs w:val="20"/>
      <w:lang w:val="sv-SE"/>
    </w:rPr>
  </w:style>
  <w:style w:type="table" w:styleId="TableGrid">
    <w:name w:val="Table Grid"/>
    <w:basedOn w:val="TableNormal"/>
    <w:uiPriority w:val="39"/>
    <w:rsid w:val="00467952"/>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7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952"/>
    <w:rPr>
      <w:rFonts w:ascii="Segoe UI" w:hAnsi="Segoe UI" w:cs="Segoe UI"/>
      <w:sz w:val="18"/>
      <w:szCs w:val="18"/>
    </w:rPr>
  </w:style>
  <w:style w:type="paragraph" w:styleId="Header">
    <w:name w:val="header"/>
    <w:basedOn w:val="Normal"/>
    <w:link w:val="HeaderChar"/>
    <w:uiPriority w:val="99"/>
    <w:unhideWhenUsed/>
    <w:rsid w:val="00E813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1329"/>
  </w:style>
  <w:style w:type="paragraph" w:styleId="Footer">
    <w:name w:val="footer"/>
    <w:basedOn w:val="Normal"/>
    <w:link w:val="FooterChar"/>
    <w:uiPriority w:val="99"/>
    <w:unhideWhenUsed/>
    <w:rsid w:val="00E813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1329"/>
  </w:style>
  <w:style w:type="character" w:styleId="Emphasis">
    <w:name w:val="Emphasis"/>
    <w:basedOn w:val="DefaultParagraphFont"/>
    <w:uiPriority w:val="20"/>
    <w:qFormat/>
    <w:rsid w:val="000215BA"/>
    <w:rPr>
      <w:i/>
      <w:iCs/>
    </w:rPr>
  </w:style>
  <w:style w:type="table" w:customStyle="1" w:styleId="TableGrid1">
    <w:name w:val="Table Grid1"/>
    <w:basedOn w:val="TableNormal"/>
    <w:next w:val="TableGrid"/>
    <w:uiPriority w:val="39"/>
    <w:rsid w:val="004A6AF4"/>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471A"/>
    <w:rPr>
      <w:b/>
      <w:bCs/>
      <w:lang w:val="en-GB"/>
    </w:rPr>
  </w:style>
  <w:style w:type="character" w:customStyle="1" w:styleId="CommentSubjectChar">
    <w:name w:val="Comment Subject Char"/>
    <w:basedOn w:val="CommentTextChar"/>
    <w:link w:val="CommentSubject"/>
    <w:uiPriority w:val="99"/>
    <w:semiHidden/>
    <w:rsid w:val="00A0471A"/>
    <w:rPr>
      <w:b/>
      <w:bCs/>
      <w:sz w:val="20"/>
      <w:szCs w:val="20"/>
      <w:lang w:val="sv-SE"/>
    </w:rPr>
  </w:style>
  <w:style w:type="character" w:styleId="FollowedHyperlink">
    <w:name w:val="FollowedHyperlink"/>
    <w:basedOn w:val="DefaultParagraphFont"/>
    <w:uiPriority w:val="99"/>
    <w:semiHidden/>
    <w:unhideWhenUsed/>
    <w:rsid w:val="00277CF6"/>
    <w:rPr>
      <w:color w:val="954F72" w:themeColor="followedHyperlink"/>
      <w:u w:val="single"/>
    </w:rPr>
  </w:style>
  <w:style w:type="paragraph" w:styleId="Revision">
    <w:name w:val="Revision"/>
    <w:hidden/>
    <w:uiPriority w:val="99"/>
    <w:semiHidden/>
    <w:rsid w:val="00122E91"/>
    <w:pPr>
      <w:spacing w:after="0" w:line="240" w:lineRule="auto"/>
    </w:pPr>
  </w:style>
  <w:style w:type="paragraph" w:styleId="Bibliography">
    <w:name w:val="Bibliography"/>
    <w:basedOn w:val="Normal"/>
    <w:next w:val="Normal"/>
    <w:uiPriority w:val="37"/>
    <w:unhideWhenUsed/>
    <w:rsid w:val="0036463B"/>
    <w:pPr>
      <w:tabs>
        <w:tab w:val="left" w:pos="384"/>
      </w:tabs>
      <w:spacing w:after="240" w:line="240" w:lineRule="auto"/>
      <w:ind w:left="384" w:hanging="384"/>
    </w:pPr>
  </w:style>
  <w:style w:type="table" w:styleId="PlainTable2">
    <w:name w:val="Plain Table 2"/>
    <w:basedOn w:val="TableNormal"/>
    <w:uiPriority w:val="42"/>
    <w:rsid w:val="00197D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791">
      <w:bodyDiv w:val="1"/>
      <w:marLeft w:val="0"/>
      <w:marRight w:val="0"/>
      <w:marTop w:val="0"/>
      <w:marBottom w:val="0"/>
      <w:divBdr>
        <w:top w:val="none" w:sz="0" w:space="0" w:color="auto"/>
        <w:left w:val="none" w:sz="0" w:space="0" w:color="auto"/>
        <w:bottom w:val="none" w:sz="0" w:space="0" w:color="auto"/>
        <w:right w:val="none" w:sz="0" w:space="0" w:color="auto"/>
      </w:divBdr>
    </w:div>
    <w:div w:id="451746544">
      <w:bodyDiv w:val="1"/>
      <w:marLeft w:val="0"/>
      <w:marRight w:val="0"/>
      <w:marTop w:val="0"/>
      <w:marBottom w:val="0"/>
      <w:divBdr>
        <w:top w:val="none" w:sz="0" w:space="0" w:color="auto"/>
        <w:left w:val="none" w:sz="0" w:space="0" w:color="auto"/>
        <w:bottom w:val="none" w:sz="0" w:space="0" w:color="auto"/>
        <w:right w:val="none" w:sz="0" w:space="0" w:color="auto"/>
      </w:divBdr>
    </w:div>
    <w:div w:id="706108380">
      <w:bodyDiv w:val="1"/>
      <w:marLeft w:val="0"/>
      <w:marRight w:val="0"/>
      <w:marTop w:val="0"/>
      <w:marBottom w:val="0"/>
      <w:divBdr>
        <w:top w:val="none" w:sz="0" w:space="0" w:color="auto"/>
        <w:left w:val="none" w:sz="0" w:space="0" w:color="auto"/>
        <w:bottom w:val="none" w:sz="0" w:space="0" w:color="auto"/>
        <w:right w:val="none" w:sz="0" w:space="0" w:color="auto"/>
      </w:divBdr>
    </w:div>
    <w:div w:id="745498354">
      <w:bodyDiv w:val="1"/>
      <w:marLeft w:val="0"/>
      <w:marRight w:val="0"/>
      <w:marTop w:val="0"/>
      <w:marBottom w:val="0"/>
      <w:divBdr>
        <w:top w:val="none" w:sz="0" w:space="0" w:color="auto"/>
        <w:left w:val="none" w:sz="0" w:space="0" w:color="auto"/>
        <w:bottom w:val="none" w:sz="0" w:space="0" w:color="auto"/>
        <w:right w:val="none" w:sz="0" w:space="0" w:color="auto"/>
      </w:divBdr>
    </w:div>
    <w:div w:id="783155623">
      <w:bodyDiv w:val="1"/>
      <w:marLeft w:val="0"/>
      <w:marRight w:val="0"/>
      <w:marTop w:val="0"/>
      <w:marBottom w:val="0"/>
      <w:divBdr>
        <w:top w:val="none" w:sz="0" w:space="0" w:color="auto"/>
        <w:left w:val="none" w:sz="0" w:space="0" w:color="auto"/>
        <w:bottom w:val="none" w:sz="0" w:space="0" w:color="auto"/>
        <w:right w:val="none" w:sz="0" w:space="0" w:color="auto"/>
      </w:divBdr>
    </w:div>
    <w:div w:id="914434753">
      <w:bodyDiv w:val="1"/>
      <w:marLeft w:val="0"/>
      <w:marRight w:val="0"/>
      <w:marTop w:val="0"/>
      <w:marBottom w:val="0"/>
      <w:divBdr>
        <w:top w:val="none" w:sz="0" w:space="0" w:color="auto"/>
        <w:left w:val="none" w:sz="0" w:space="0" w:color="auto"/>
        <w:bottom w:val="none" w:sz="0" w:space="0" w:color="auto"/>
        <w:right w:val="none" w:sz="0" w:space="0" w:color="auto"/>
      </w:divBdr>
    </w:div>
    <w:div w:id="1007367401">
      <w:bodyDiv w:val="1"/>
      <w:marLeft w:val="0"/>
      <w:marRight w:val="0"/>
      <w:marTop w:val="0"/>
      <w:marBottom w:val="0"/>
      <w:divBdr>
        <w:top w:val="none" w:sz="0" w:space="0" w:color="auto"/>
        <w:left w:val="none" w:sz="0" w:space="0" w:color="auto"/>
        <w:bottom w:val="none" w:sz="0" w:space="0" w:color="auto"/>
        <w:right w:val="none" w:sz="0" w:space="0" w:color="auto"/>
      </w:divBdr>
    </w:div>
    <w:div w:id="1086346473">
      <w:bodyDiv w:val="1"/>
      <w:marLeft w:val="0"/>
      <w:marRight w:val="0"/>
      <w:marTop w:val="0"/>
      <w:marBottom w:val="0"/>
      <w:divBdr>
        <w:top w:val="none" w:sz="0" w:space="0" w:color="auto"/>
        <w:left w:val="none" w:sz="0" w:space="0" w:color="auto"/>
        <w:bottom w:val="none" w:sz="0" w:space="0" w:color="auto"/>
        <w:right w:val="none" w:sz="0" w:space="0" w:color="auto"/>
      </w:divBdr>
    </w:div>
    <w:div w:id="1116752026">
      <w:bodyDiv w:val="1"/>
      <w:marLeft w:val="0"/>
      <w:marRight w:val="0"/>
      <w:marTop w:val="0"/>
      <w:marBottom w:val="0"/>
      <w:divBdr>
        <w:top w:val="none" w:sz="0" w:space="0" w:color="auto"/>
        <w:left w:val="none" w:sz="0" w:space="0" w:color="auto"/>
        <w:bottom w:val="none" w:sz="0" w:space="0" w:color="auto"/>
        <w:right w:val="none" w:sz="0" w:space="0" w:color="auto"/>
      </w:divBdr>
    </w:div>
    <w:div w:id="1122767476">
      <w:bodyDiv w:val="1"/>
      <w:marLeft w:val="0"/>
      <w:marRight w:val="0"/>
      <w:marTop w:val="0"/>
      <w:marBottom w:val="0"/>
      <w:divBdr>
        <w:top w:val="none" w:sz="0" w:space="0" w:color="auto"/>
        <w:left w:val="none" w:sz="0" w:space="0" w:color="auto"/>
        <w:bottom w:val="none" w:sz="0" w:space="0" w:color="auto"/>
        <w:right w:val="none" w:sz="0" w:space="0" w:color="auto"/>
      </w:divBdr>
    </w:div>
    <w:div w:id="1263807738">
      <w:bodyDiv w:val="1"/>
      <w:marLeft w:val="0"/>
      <w:marRight w:val="0"/>
      <w:marTop w:val="0"/>
      <w:marBottom w:val="0"/>
      <w:divBdr>
        <w:top w:val="none" w:sz="0" w:space="0" w:color="auto"/>
        <w:left w:val="none" w:sz="0" w:space="0" w:color="auto"/>
        <w:bottom w:val="none" w:sz="0" w:space="0" w:color="auto"/>
        <w:right w:val="none" w:sz="0" w:space="0" w:color="auto"/>
      </w:divBdr>
    </w:div>
    <w:div w:id="1287662623">
      <w:bodyDiv w:val="1"/>
      <w:marLeft w:val="0"/>
      <w:marRight w:val="0"/>
      <w:marTop w:val="0"/>
      <w:marBottom w:val="0"/>
      <w:divBdr>
        <w:top w:val="none" w:sz="0" w:space="0" w:color="auto"/>
        <w:left w:val="none" w:sz="0" w:space="0" w:color="auto"/>
        <w:bottom w:val="none" w:sz="0" w:space="0" w:color="auto"/>
        <w:right w:val="none" w:sz="0" w:space="0" w:color="auto"/>
      </w:divBdr>
    </w:div>
    <w:div w:id="1421877216">
      <w:bodyDiv w:val="1"/>
      <w:marLeft w:val="0"/>
      <w:marRight w:val="0"/>
      <w:marTop w:val="0"/>
      <w:marBottom w:val="0"/>
      <w:divBdr>
        <w:top w:val="none" w:sz="0" w:space="0" w:color="auto"/>
        <w:left w:val="none" w:sz="0" w:space="0" w:color="auto"/>
        <w:bottom w:val="none" w:sz="0" w:space="0" w:color="auto"/>
        <w:right w:val="none" w:sz="0" w:space="0" w:color="auto"/>
      </w:divBdr>
    </w:div>
    <w:div w:id="1524245433">
      <w:bodyDiv w:val="1"/>
      <w:marLeft w:val="0"/>
      <w:marRight w:val="0"/>
      <w:marTop w:val="0"/>
      <w:marBottom w:val="0"/>
      <w:divBdr>
        <w:top w:val="none" w:sz="0" w:space="0" w:color="auto"/>
        <w:left w:val="none" w:sz="0" w:space="0" w:color="auto"/>
        <w:bottom w:val="none" w:sz="0" w:space="0" w:color="auto"/>
        <w:right w:val="none" w:sz="0" w:space="0" w:color="auto"/>
      </w:divBdr>
    </w:div>
    <w:div w:id="1744600218">
      <w:bodyDiv w:val="1"/>
      <w:marLeft w:val="0"/>
      <w:marRight w:val="0"/>
      <w:marTop w:val="0"/>
      <w:marBottom w:val="0"/>
      <w:divBdr>
        <w:top w:val="none" w:sz="0" w:space="0" w:color="auto"/>
        <w:left w:val="none" w:sz="0" w:space="0" w:color="auto"/>
        <w:bottom w:val="none" w:sz="0" w:space="0" w:color="auto"/>
        <w:right w:val="none" w:sz="0" w:space="0" w:color="auto"/>
      </w:divBdr>
    </w:div>
    <w:div w:id="1813869386">
      <w:bodyDiv w:val="1"/>
      <w:marLeft w:val="0"/>
      <w:marRight w:val="0"/>
      <w:marTop w:val="0"/>
      <w:marBottom w:val="0"/>
      <w:divBdr>
        <w:top w:val="none" w:sz="0" w:space="0" w:color="auto"/>
        <w:left w:val="none" w:sz="0" w:space="0" w:color="auto"/>
        <w:bottom w:val="none" w:sz="0" w:space="0" w:color="auto"/>
        <w:right w:val="none" w:sz="0" w:space="0" w:color="auto"/>
      </w:divBdr>
    </w:div>
    <w:div w:id="1823887583">
      <w:bodyDiv w:val="1"/>
      <w:marLeft w:val="0"/>
      <w:marRight w:val="0"/>
      <w:marTop w:val="0"/>
      <w:marBottom w:val="0"/>
      <w:divBdr>
        <w:top w:val="none" w:sz="0" w:space="0" w:color="auto"/>
        <w:left w:val="none" w:sz="0" w:space="0" w:color="auto"/>
        <w:bottom w:val="none" w:sz="0" w:space="0" w:color="auto"/>
        <w:right w:val="none" w:sz="0" w:space="0" w:color="auto"/>
      </w:divBdr>
    </w:div>
    <w:div w:id="1847478643">
      <w:bodyDiv w:val="1"/>
      <w:marLeft w:val="0"/>
      <w:marRight w:val="0"/>
      <w:marTop w:val="0"/>
      <w:marBottom w:val="0"/>
      <w:divBdr>
        <w:top w:val="none" w:sz="0" w:space="0" w:color="auto"/>
        <w:left w:val="none" w:sz="0" w:space="0" w:color="auto"/>
        <w:bottom w:val="none" w:sz="0" w:space="0" w:color="auto"/>
        <w:right w:val="none" w:sz="0" w:space="0" w:color="auto"/>
      </w:divBdr>
    </w:div>
    <w:div w:id="1875269230">
      <w:bodyDiv w:val="1"/>
      <w:marLeft w:val="0"/>
      <w:marRight w:val="0"/>
      <w:marTop w:val="0"/>
      <w:marBottom w:val="0"/>
      <w:divBdr>
        <w:top w:val="none" w:sz="0" w:space="0" w:color="auto"/>
        <w:left w:val="none" w:sz="0" w:space="0" w:color="auto"/>
        <w:bottom w:val="none" w:sz="0" w:space="0" w:color="auto"/>
        <w:right w:val="none" w:sz="0" w:space="0" w:color="auto"/>
      </w:divBdr>
    </w:div>
    <w:div w:id="1984037318">
      <w:bodyDiv w:val="1"/>
      <w:marLeft w:val="0"/>
      <w:marRight w:val="0"/>
      <w:marTop w:val="0"/>
      <w:marBottom w:val="0"/>
      <w:divBdr>
        <w:top w:val="none" w:sz="0" w:space="0" w:color="auto"/>
        <w:left w:val="none" w:sz="0" w:space="0" w:color="auto"/>
        <w:bottom w:val="none" w:sz="0" w:space="0" w:color="auto"/>
        <w:right w:val="none" w:sz="0" w:space="0" w:color="auto"/>
      </w:divBdr>
    </w:div>
    <w:div w:id="2046442273">
      <w:bodyDiv w:val="1"/>
      <w:marLeft w:val="0"/>
      <w:marRight w:val="0"/>
      <w:marTop w:val="0"/>
      <w:marBottom w:val="0"/>
      <w:divBdr>
        <w:top w:val="none" w:sz="0" w:space="0" w:color="auto"/>
        <w:left w:val="none" w:sz="0" w:space="0" w:color="auto"/>
        <w:bottom w:val="none" w:sz="0" w:space="0" w:color="auto"/>
        <w:right w:val="none" w:sz="0" w:space="0" w:color="auto"/>
      </w:divBdr>
    </w:div>
    <w:div w:id="204717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www.socialstyrelsen.se/register/dodsorsaksregistre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lantmateriet.se/sv/Fastigheter/Fastighetsinformation/Lagenhetsregistret/"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socialstyrelsen.se/register/halsodataregister/patientregistret/inenglish"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b.se/statistik/_publikationer/BE9999_2006A01_BR_BE96ST0603.pdf" TargetMode="External"/><Relationship Id="rId20" Type="http://schemas.openxmlformats.org/officeDocument/2006/relationships/hyperlink" Target="http://www.socialstyrelsen.se/register/halsodataregister/lakemedelsregistr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pop@ed.lu.se" TargetMode="External"/><Relationship Id="rId24"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1.png"/><Relationship Id="rId28" Type="http://schemas.microsoft.com/office/2011/relationships/people" Target="people.xml"/><Relationship Id="rId10" Type="http://schemas.openxmlformats.org/officeDocument/2006/relationships/hyperlink" Target="mailto:giedre.gefenaite@med.lu.se" TargetMode="External"/><Relationship Id="rId19" Type="http://schemas.openxmlformats.org/officeDocument/2006/relationships/hyperlink" Target="https://www.lantmateriet.se/sv/Fastigheter/Fastighetsinformation/Fastighetsregistret/"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link.springer.com/article/10.1007/s10654-016-0117-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D66888181DA14AA72CDC69402B18CD" ma:contentTypeVersion="14" ma:contentTypeDescription="Skapa ett nytt dokument." ma:contentTypeScope="" ma:versionID="13b4d374adf7a281226d87381d123821">
  <xsd:schema xmlns:xsd="http://www.w3.org/2001/XMLSchema" xmlns:xs="http://www.w3.org/2001/XMLSchema" xmlns:p="http://schemas.microsoft.com/office/2006/metadata/properties" xmlns:ns3="fd2e8d11-d2c9-454e-8048-9339e3114721" xmlns:ns4="a2749148-47ba-450e-85df-17ec9ba8db9c" targetNamespace="http://schemas.microsoft.com/office/2006/metadata/properties" ma:root="true" ma:fieldsID="119bd071f0ec1d43b677239a78d8d3bd" ns3:_="" ns4:_="">
    <xsd:import namespace="fd2e8d11-d2c9-454e-8048-9339e3114721"/>
    <xsd:import namespace="a2749148-47ba-450e-85df-17ec9ba8db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e8d11-d2c9-454e-8048-9339e3114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749148-47ba-450e-85df-17ec9ba8db9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element name="SharingHintHash" ma:index="21"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C63AB-5072-411D-9150-C5DF46225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e8d11-d2c9-454e-8048-9339e3114721"/>
    <ds:schemaRef ds:uri="a2749148-47ba-450e-85df-17ec9ba8d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6BE99-40D2-4AA5-9B63-CC72C0D2624F}">
  <ds:schemaRefs>
    <ds:schemaRef ds:uri="http://schemas.microsoft.com/sharepoint/v3/contenttype/forms"/>
  </ds:schemaRefs>
</ds:datastoreItem>
</file>

<file path=customXml/itemProps3.xml><?xml version="1.0" encoding="utf-8"?>
<ds:datastoreItem xmlns:ds="http://schemas.openxmlformats.org/officeDocument/2006/customXml" ds:itemID="{53012348-7DE3-43D2-B86F-81C581CCA6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5844</Words>
  <Characters>30974</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Lunds universitet</Company>
  <LinksUpToDate>false</LinksUpToDate>
  <CharactersWithSpaces>36745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Giedre Gefenaite</dc:creator>
  <cp:keywords/>
  <dc:description/>
  <cp:lastModifiedBy>Nick Christie</cp:lastModifiedBy>
  <cp:revision>3</cp:revision>
  <dcterms:created xsi:type="dcterms:W3CDTF">2022-12-06T08:06:00Z</dcterms:created>
  <dcterms:modified xsi:type="dcterms:W3CDTF">2022-12-06T10:09:00Z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0x010100B3D66888181DA14AA72CDC69402B18CD</vt:lpwstr>
  </property>
  <property fmtid="{D5CDD505-2E9C-101B-9397-08002B2CF9AE}" pid="3" name="WnCUserId">
    <vt:lpwstr>user:5c59bde3e4b0d78394365242</vt:lpwstr>
  </property>
  <property fmtid="{D5CDD505-2E9C-101B-9397-08002B2CF9AE}" pid="4" name="WnCSubscriberId">
    <vt:lpwstr>0</vt:lpwstr>
  </property>
  <property fmtid="{D5CDD505-2E9C-101B-9397-08002B2CF9AE}" pid="5" name="WnCOutputStyleId">
    <vt:lpwstr>rwuserstyle:5c5a9683e4b026f491f5cfb3</vt:lpwstr>
  </property>
  <property fmtid="{D5CDD505-2E9C-101B-9397-08002B2CF9AE}" pid="6" name="RWProductId">
    <vt:lpwstr>Flow</vt:lpwstr>
  </property>
  <property fmtid="{D5CDD505-2E9C-101B-9397-08002B2CF9AE}" pid="7" name="RWProjectId">
    <vt:lpwstr>ap:5c59bde3e4b0d78394365243</vt:lpwstr>
  </property>
  <property fmtid="{D5CDD505-2E9C-101B-9397-08002B2CF9AE}" pid="8" name="WnC4Folder">
    <vt:lpwstr>Documents///Register RELOC-AGE profile v2</vt:lpwstr>
  </property>
  <property fmtid="{D5CDD505-2E9C-101B-9397-08002B2CF9AE}" pid="9" name="ZOTERO_PREF_1">
    <vt:lpwstr>&lt;data data-version="3" zotero-version="6.0.13"&gt;&lt;session id="ExjdooNC"/&gt;&lt;style id="http://www.zotero.org/styles/international-journal-of-epidemiology" hasBibliography="1" bibliographyStyleHasBeenSet="1"/&gt;&lt;prefs&gt;&lt;pref name="fieldType" value="Field"/&gt;&lt;/prefs</vt:lpwstr>
  </property>
  <property fmtid="{D5CDD505-2E9C-101B-9397-08002B2CF9AE}" pid="10" name="ZOTERO_PREF_2">
    <vt:lpwstr>&gt;&lt;/data&gt;</vt:lpwstr>
  </property>
</Properties>
</file>